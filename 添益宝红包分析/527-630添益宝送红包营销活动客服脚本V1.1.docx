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ABE" w:rsidRPr="0035736A" w:rsidRDefault="00684ABE" w:rsidP="00684ABE">
      <w:pPr>
        <w:jc w:val="center"/>
        <w:rPr>
          <w:rFonts w:ascii="仿宋" w:eastAsia="仿宋" w:hAnsi="仿宋"/>
          <w:b/>
          <w:sz w:val="32"/>
          <w:szCs w:val="32"/>
        </w:rPr>
      </w:pPr>
      <w:r w:rsidRPr="0035736A">
        <w:rPr>
          <w:rFonts w:ascii="仿宋" w:eastAsia="仿宋" w:hAnsi="仿宋" w:hint="eastAsia"/>
          <w:b/>
          <w:sz w:val="32"/>
          <w:szCs w:val="32"/>
        </w:rPr>
        <w:t>“添益宝</w:t>
      </w:r>
      <w:r w:rsidR="00CB2E06" w:rsidRPr="0035736A">
        <w:rPr>
          <w:rFonts w:ascii="仿宋" w:eastAsia="仿宋" w:hAnsi="仿宋" w:cs="宋体" w:hint="eastAsia"/>
          <w:b/>
          <w:sz w:val="32"/>
          <w:szCs w:val="32"/>
        </w:rPr>
        <w:t>送</w:t>
      </w:r>
      <w:r w:rsidRPr="0035736A">
        <w:rPr>
          <w:rFonts w:ascii="仿宋" w:eastAsia="仿宋" w:hAnsi="仿宋" w:cs="仿宋" w:hint="eastAsia"/>
          <w:b/>
          <w:sz w:val="32"/>
          <w:szCs w:val="32"/>
        </w:rPr>
        <w:t>红包</w:t>
      </w:r>
      <w:r w:rsidRPr="0035736A">
        <w:rPr>
          <w:rFonts w:ascii="仿宋" w:eastAsia="仿宋" w:hAnsi="仿宋" w:hint="eastAsia"/>
          <w:b/>
          <w:sz w:val="32"/>
          <w:szCs w:val="32"/>
        </w:rPr>
        <w:t>”营销活动客服脚本</w:t>
      </w:r>
    </w:p>
    <w:p w:rsidR="00B106DF" w:rsidRPr="0035736A" w:rsidRDefault="00B106DF" w:rsidP="001008B7">
      <w:pPr>
        <w:rPr>
          <w:rFonts w:ascii="仿宋" w:eastAsia="仿宋" w:hAnsi="仿宋"/>
          <w:sz w:val="28"/>
          <w:szCs w:val="28"/>
        </w:rPr>
      </w:pPr>
    </w:p>
    <w:p w:rsidR="00B106DF" w:rsidRPr="0035736A" w:rsidRDefault="00DA4AC4" w:rsidP="00B106DF">
      <w:pPr>
        <w:jc w:val="left"/>
        <w:rPr>
          <w:rFonts w:ascii="仿宋" w:eastAsia="仿宋" w:hAnsi="仿宋"/>
          <w:b/>
          <w:sz w:val="28"/>
          <w:szCs w:val="28"/>
        </w:rPr>
      </w:pPr>
      <w:r w:rsidRPr="0035736A">
        <w:rPr>
          <w:rFonts w:ascii="仿宋" w:eastAsia="仿宋" w:hAnsi="仿宋" w:hint="eastAsia"/>
          <w:b/>
          <w:sz w:val="28"/>
          <w:szCs w:val="28"/>
        </w:rPr>
        <w:t>一、</w:t>
      </w:r>
      <w:r w:rsidR="00B106DF" w:rsidRPr="0035736A">
        <w:rPr>
          <w:rFonts w:ascii="仿宋" w:eastAsia="仿宋" w:hAnsi="仿宋" w:hint="eastAsia"/>
          <w:b/>
          <w:sz w:val="28"/>
          <w:szCs w:val="28"/>
        </w:rPr>
        <w:t>活动</w:t>
      </w:r>
      <w:r w:rsidR="00F96379" w:rsidRPr="0035736A">
        <w:rPr>
          <w:rFonts w:ascii="仿宋" w:eastAsia="仿宋" w:hAnsi="仿宋" w:hint="eastAsia"/>
          <w:b/>
          <w:sz w:val="28"/>
          <w:szCs w:val="28"/>
        </w:rPr>
        <w:t>主题</w:t>
      </w:r>
    </w:p>
    <w:p w:rsidR="00035BC5" w:rsidRPr="0035736A" w:rsidRDefault="00D144B6"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添益宝送</w:t>
      </w:r>
      <w:r w:rsidR="00A65F3D" w:rsidRPr="0035736A">
        <w:rPr>
          <w:rFonts w:ascii="仿宋" w:eastAsia="仿宋" w:hAnsi="仿宋" w:hint="eastAsia"/>
          <w:sz w:val="28"/>
          <w:szCs w:val="28"/>
        </w:rPr>
        <w:t>红包</w:t>
      </w:r>
    </w:p>
    <w:p w:rsidR="00B106DF" w:rsidRPr="0035736A" w:rsidRDefault="00DA4AC4" w:rsidP="00B106DF">
      <w:pPr>
        <w:jc w:val="left"/>
        <w:rPr>
          <w:rFonts w:ascii="仿宋" w:eastAsia="仿宋" w:hAnsi="仿宋"/>
          <w:b/>
          <w:sz w:val="28"/>
          <w:szCs w:val="28"/>
        </w:rPr>
      </w:pPr>
      <w:r w:rsidRPr="0035736A">
        <w:rPr>
          <w:rFonts w:ascii="仿宋" w:eastAsia="仿宋" w:hAnsi="仿宋" w:hint="eastAsia"/>
          <w:b/>
          <w:sz w:val="28"/>
          <w:szCs w:val="28"/>
        </w:rPr>
        <w:t>二、</w:t>
      </w:r>
      <w:r w:rsidR="00B106DF" w:rsidRPr="0035736A">
        <w:rPr>
          <w:rFonts w:ascii="仿宋" w:eastAsia="仿宋" w:hAnsi="仿宋" w:hint="eastAsia"/>
          <w:b/>
          <w:sz w:val="28"/>
          <w:szCs w:val="28"/>
        </w:rPr>
        <w:t>活动</w:t>
      </w:r>
      <w:r w:rsidR="00772169" w:rsidRPr="0035736A">
        <w:rPr>
          <w:rFonts w:ascii="仿宋" w:eastAsia="仿宋" w:hAnsi="仿宋" w:hint="eastAsia"/>
          <w:b/>
          <w:sz w:val="28"/>
          <w:szCs w:val="28"/>
        </w:rPr>
        <w:t>介绍</w:t>
      </w:r>
    </w:p>
    <w:p w:rsidR="00684ABE" w:rsidRPr="0035736A" w:rsidRDefault="00684ABE" w:rsidP="00684ABE">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sz w:val="28"/>
          <w:szCs w:val="28"/>
        </w:rPr>
        <w:t>2014</w:t>
      </w:r>
      <w:r w:rsidRPr="0035736A">
        <w:rPr>
          <w:rFonts w:ascii="仿宋" w:eastAsia="仿宋" w:hAnsi="仿宋" w:hint="eastAsia"/>
          <w:sz w:val="28"/>
          <w:szCs w:val="28"/>
        </w:rPr>
        <w:t>年</w:t>
      </w:r>
      <w:r w:rsidRPr="0035736A">
        <w:rPr>
          <w:rFonts w:ascii="仿宋" w:eastAsia="仿宋" w:hAnsi="仿宋"/>
          <w:sz w:val="28"/>
          <w:szCs w:val="28"/>
        </w:rPr>
        <w:t>5</w:t>
      </w:r>
      <w:r w:rsidRPr="0035736A">
        <w:rPr>
          <w:rFonts w:ascii="仿宋" w:eastAsia="仿宋" w:hAnsi="仿宋" w:hint="eastAsia"/>
          <w:sz w:val="28"/>
          <w:szCs w:val="28"/>
        </w:rPr>
        <w:t>月</w:t>
      </w:r>
      <w:r w:rsidR="00871379">
        <w:rPr>
          <w:rFonts w:ascii="仿宋" w:eastAsia="仿宋" w:hAnsi="仿宋" w:hint="eastAsia"/>
          <w:sz w:val="28"/>
          <w:szCs w:val="28"/>
        </w:rPr>
        <w:t>27</w:t>
      </w:r>
      <w:r w:rsidRPr="0035736A">
        <w:rPr>
          <w:rFonts w:ascii="仿宋" w:eastAsia="仿宋" w:hAnsi="仿宋" w:hint="eastAsia"/>
          <w:sz w:val="28"/>
          <w:szCs w:val="28"/>
        </w:rPr>
        <w:t>日</w:t>
      </w:r>
      <w:r w:rsidRPr="0035736A">
        <w:rPr>
          <w:rFonts w:ascii="仿宋" w:eastAsia="仿宋" w:hAnsi="仿宋"/>
          <w:sz w:val="28"/>
          <w:szCs w:val="28"/>
        </w:rPr>
        <w:t>-2014</w:t>
      </w:r>
      <w:r w:rsidRPr="0035736A">
        <w:rPr>
          <w:rFonts w:ascii="仿宋" w:eastAsia="仿宋" w:hAnsi="仿宋" w:hint="eastAsia"/>
          <w:sz w:val="28"/>
          <w:szCs w:val="28"/>
        </w:rPr>
        <w:t>年</w:t>
      </w:r>
      <w:r w:rsidRPr="0035736A">
        <w:rPr>
          <w:rFonts w:ascii="仿宋" w:eastAsia="仿宋" w:hAnsi="仿宋"/>
          <w:sz w:val="28"/>
          <w:szCs w:val="28"/>
        </w:rPr>
        <w:t>6</w:t>
      </w:r>
      <w:r w:rsidRPr="0035736A">
        <w:rPr>
          <w:rFonts w:ascii="仿宋" w:eastAsia="仿宋" w:hAnsi="仿宋" w:hint="eastAsia"/>
          <w:sz w:val="28"/>
          <w:szCs w:val="28"/>
        </w:rPr>
        <w:t>月</w:t>
      </w:r>
      <w:r w:rsidR="000A0D63" w:rsidRPr="0035736A">
        <w:rPr>
          <w:rFonts w:ascii="仿宋" w:eastAsia="仿宋" w:hAnsi="仿宋" w:hint="eastAsia"/>
          <w:sz w:val="28"/>
          <w:szCs w:val="28"/>
        </w:rPr>
        <w:t>30</w:t>
      </w:r>
      <w:r w:rsidRPr="0035736A">
        <w:rPr>
          <w:rFonts w:ascii="仿宋" w:eastAsia="仿宋" w:hAnsi="仿宋" w:hint="eastAsia"/>
          <w:sz w:val="28"/>
          <w:szCs w:val="28"/>
        </w:rPr>
        <w:t>日</w:t>
      </w:r>
      <w:r w:rsidR="007177E5" w:rsidRPr="0035736A">
        <w:rPr>
          <w:rFonts w:ascii="仿宋" w:eastAsia="仿宋" w:hAnsi="仿宋" w:hint="eastAsia"/>
          <w:sz w:val="28"/>
          <w:szCs w:val="28"/>
        </w:rPr>
        <w:t>，</w:t>
      </w:r>
      <w:r w:rsidRPr="0035736A">
        <w:rPr>
          <w:rFonts w:ascii="仿宋" w:eastAsia="仿宋" w:hAnsi="仿宋" w:hint="eastAsia"/>
          <w:color w:val="000000"/>
          <w:sz w:val="28"/>
          <w:szCs w:val="28"/>
        </w:rPr>
        <w:t>中国电信</w:t>
      </w:r>
      <w:r w:rsidRPr="0035736A">
        <w:rPr>
          <w:rFonts w:ascii="仿宋" w:eastAsia="仿宋" w:hAnsi="仿宋" w:hint="eastAsia"/>
          <w:sz w:val="28"/>
          <w:szCs w:val="28"/>
        </w:rPr>
        <w:t>将针对添益宝</w:t>
      </w:r>
      <w:r w:rsidR="000A0D63" w:rsidRPr="0035736A">
        <w:rPr>
          <w:rFonts w:ascii="仿宋" w:eastAsia="仿宋" w:hAnsi="仿宋" w:hint="eastAsia"/>
          <w:sz w:val="28"/>
          <w:szCs w:val="28"/>
        </w:rPr>
        <w:t>用户</w:t>
      </w:r>
      <w:r w:rsidR="007177E5" w:rsidRPr="0035736A">
        <w:rPr>
          <w:rFonts w:ascii="仿宋" w:eastAsia="仿宋" w:hAnsi="仿宋" w:hint="eastAsia"/>
          <w:sz w:val="28"/>
          <w:szCs w:val="28"/>
        </w:rPr>
        <w:t>开展</w:t>
      </w:r>
      <w:r w:rsidR="00594E59" w:rsidRPr="0035736A">
        <w:rPr>
          <w:rFonts w:ascii="仿宋" w:eastAsia="仿宋" w:hAnsi="仿宋" w:hint="eastAsia"/>
          <w:sz w:val="28"/>
          <w:szCs w:val="28"/>
        </w:rPr>
        <w:t>营销</w:t>
      </w:r>
      <w:r w:rsidRPr="0035736A">
        <w:rPr>
          <w:rFonts w:ascii="仿宋" w:eastAsia="仿宋" w:hAnsi="仿宋" w:hint="eastAsia"/>
          <w:sz w:val="28"/>
          <w:szCs w:val="28"/>
        </w:rPr>
        <w:t>活动，具体内容如下：</w:t>
      </w:r>
    </w:p>
    <w:p w:rsidR="00A65F3D" w:rsidRPr="0035736A" w:rsidRDefault="00A65F3D"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1）活动渠道：翼支付客户端、翼支付官网</w:t>
      </w:r>
    </w:p>
    <w:p w:rsidR="00A65F3D" w:rsidRPr="0035736A" w:rsidRDefault="00A65F3D"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2）活动对象：所有翼支付账户用户，</w:t>
      </w:r>
      <w:r w:rsidR="00684ABE" w:rsidRPr="0035736A">
        <w:rPr>
          <w:rFonts w:ascii="仿宋" w:eastAsia="仿宋" w:hAnsi="仿宋" w:hint="eastAsia"/>
          <w:sz w:val="28"/>
          <w:szCs w:val="28"/>
        </w:rPr>
        <w:t>全国，</w:t>
      </w:r>
      <w:r w:rsidRPr="0035736A">
        <w:rPr>
          <w:rFonts w:ascii="仿宋" w:eastAsia="仿宋" w:hAnsi="仿宋" w:hint="eastAsia"/>
          <w:sz w:val="28"/>
          <w:szCs w:val="28"/>
        </w:rPr>
        <w:t>电信移动联通，安卓苹果用户均可参与；</w:t>
      </w:r>
    </w:p>
    <w:p w:rsidR="00A65F3D" w:rsidRPr="0035736A" w:rsidRDefault="00A65F3D"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3</w:t>
      </w:r>
      <w:r w:rsidR="00D144B6" w:rsidRPr="0035736A">
        <w:rPr>
          <w:rFonts w:ascii="仿宋" w:eastAsia="仿宋" w:hAnsi="仿宋" w:hint="eastAsia"/>
          <w:sz w:val="28"/>
          <w:szCs w:val="28"/>
        </w:rPr>
        <w:t>）优惠次数限制：每个活动，单个账户有且</w:t>
      </w:r>
      <w:r w:rsidRPr="0035736A">
        <w:rPr>
          <w:rFonts w:ascii="仿宋" w:eastAsia="仿宋" w:hAnsi="仿宋" w:hint="eastAsia"/>
          <w:sz w:val="28"/>
          <w:szCs w:val="28"/>
        </w:rPr>
        <w:t xml:space="preserve">仅有一次优惠机会; </w:t>
      </w:r>
    </w:p>
    <w:p w:rsidR="00A65F3D" w:rsidRPr="0035736A" w:rsidRDefault="00A65F3D"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4）红包指翼支付账户金，可用于翼支付客户端、翼支付官方网站、翼支付合作商户渠道消费使用，</w:t>
      </w:r>
      <w:r w:rsidR="00684ABE" w:rsidRPr="0035736A">
        <w:rPr>
          <w:rFonts w:ascii="仿宋" w:eastAsia="仿宋" w:hAnsi="仿宋" w:hint="eastAsia"/>
          <w:sz w:val="28"/>
          <w:szCs w:val="28"/>
        </w:rPr>
        <w:t>可通过号码转账转让，</w:t>
      </w:r>
      <w:r w:rsidRPr="0035736A">
        <w:rPr>
          <w:rFonts w:ascii="仿宋" w:eastAsia="仿宋" w:hAnsi="仿宋" w:hint="eastAsia"/>
          <w:sz w:val="28"/>
          <w:szCs w:val="28"/>
        </w:rPr>
        <w:t>也可提现至银行卡，无消费期限；</w:t>
      </w:r>
    </w:p>
    <w:tbl>
      <w:tblPr>
        <w:tblW w:w="10560" w:type="dxa"/>
        <w:tblInd w:w="-1130" w:type="dxa"/>
        <w:tblLook w:val="04A0"/>
      </w:tblPr>
      <w:tblGrid>
        <w:gridCol w:w="460"/>
        <w:gridCol w:w="2140"/>
        <w:gridCol w:w="3420"/>
        <w:gridCol w:w="4540"/>
      </w:tblGrid>
      <w:tr w:rsidR="00A65F3D" w:rsidRPr="0035736A" w:rsidTr="00A65F3D">
        <w:trPr>
          <w:trHeight w:val="810"/>
        </w:trPr>
        <w:tc>
          <w:tcPr>
            <w:tcW w:w="460"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A65F3D" w:rsidRPr="0035736A" w:rsidRDefault="00A65F3D" w:rsidP="00A65F3D">
            <w:pPr>
              <w:widowControl/>
              <w:jc w:val="center"/>
              <w:rPr>
                <w:rFonts w:ascii="仿宋" w:eastAsia="仿宋" w:hAnsi="仿宋" w:cs="宋体"/>
                <w:color w:val="000000"/>
                <w:kern w:val="0"/>
                <w:szCs w:val="21"/>
              </w:rPr>
            </w:pPr>
            <w:r w:rsidRPr="0035736A">
              <w:rPr>
                <w:rFonts w:ascii="仿宋" w:eastAsia="仿宋" w:hAnsi="仿宋" w:cs="宋体" w:hint="eastAsia"/>
                <w:color w:val="000000"/>
                <w:kern w:val="0"/>
                <w:szCs w:val="21"/>
              </w:rPr>
              <w:t>序号</w:t>
            </w:r>
          </w:p>
        </w:tc>
        <w:tc>
          <w:tcPr>
            <w:tcW w:w="2140" w:type="dxa"/>
            <w:tcBorders>
              <w:top w:val="single" w:sz="4" w:space="0" w:color="auto"/>
              <w:left w:val="nil"/>
              <w:bottom w:val="single" w:sz="4" w:space="0" w:color="auto"/>
              <w:right w:val="single" w:sz="4" w:space="0" w:color="auto"/>
            </w:tcBorders>
            <w:shd w:val="clear" w:color="000000" w:fill="C5D9F1"/>
            <w:vAlign w:val="center"/>
            <w:hideMark/>
          </w:tcPr>
          <w:p w:rsidR="00A65F3D" w:rsidRPr="0035736A" w:rsidRDefault="00A65F3D" w:rsidP="00A65F3D">
            <w:pPr>
              <w:widowControl/>
              <w:jc w:val="center"/>
              <w:rPr>
                <w:rFonts w:ascii="仿宋" w:eastAsia="仿宋" w:hAnsi="仿宋" w:cs="宋体"/>
                <w:color w:val="000000"/>
                <w:kern w:val="0"/>
                <w:szCs w:val="21"/>
              </w:rPr>
            </w:pPr>
            <w:r w:rsidRPr="0035736A">
              <w:rPr>
                <w:rFonts w:ascii="仿宋" w:eastAsia="仿宋" w:hAnsi="仿宋" w:cs="宋体" w:hint="eastAsia"/>
                <w:color w:val="000000"/>
                <w:kern w:val="0"/>
                <w:szCs w:val="21"/>
              </w:rPr>
              <w:t>活动主题</w:t>
            </w:r>
          </w:p>
        </w:tc>
        <w:tc>
          <w:tcPr>
            <w:tcW w:w="3420" w:type="dxa"/>
            <w:tcBorders>
              <w:top w:val="single" w:sz="4" w:space="0" w:color="auto"/>
              <w:left w:val="nil"/>
              <w:bottom w:val="single" w:sz="4" w:space="0" w:color="auto"/>
              <w:right w:val="single" w:sz="4" w:space="0" w:color="auto"/>
            </w:tcBorders>
            <w:shd w:val="clear" w:color="000000" w:fill="C5D9F1"/>
            <w:vAlign w:val="center"/>
            <w:hideMark/>
          </w:tcPr>
          <w:p w:rsidR="00A65F3D" w:rsidRPr="0035736A" w:rsidRDefault="00A65F3D" w:rsidP="00A65F3D">
            <w:pPr>
              <w:widowControl/>
              <w:jc w:val="center"/>
              <w:rPr>
                <w:rFonts w:ascii="仿宋" w:eastAsia="仿宋" w:hAnsi="仿宋" w:cs="宋体"/>
                <w:color w:val="000000"/>
                <w:kern w:val="0"/>
                <w:szCs w:val="21"/>
              </w:rPr>
            </w:pPr>
            <w:r w:rsidRPr="0035736A">
              <w:rPr>
                <w:rFonts w:ascii="仿宋" w:eastAsia="仿宋" w:hAnsi="仿宋" w:cs="宋体" w:hint="eastAsia"/>
                <w:color w:val="000000"/>
                <w:kern w:val="0"/>
                <w:szCs w:val="21"/>
              </w:rPr>
              <w:t>活动时间和内容</w:t>
            </w:r>
          </w:p>
        </w:tc>
        <w:tc>
          <w:tcPr>
            <w:tcW w:w="4540" w:type="dxa"/>
            <w:tcBorders>
              <w:top w:val="single" w:sz="4" w:space="0" w:color="auto"/>
              <w:left w:val="nil"/>
              <w:bottom w:val="single" w:sz="4" w:space="0" w:color="auto"/>
              <w:right w:val="single" w:sz="4" w:space="0" w:color="auto"/>
            </w:tcBorders>
            <w:shd w:val="clear" w:color="000000" w:fill="C5D9F1"/>
            <w:vAlign w:val="center"/>
            <w:hideMark/>
          </w:tcPr>
          <w:p w:rsidR="00A65F3D" w:rsidRPr="0035736A" w:rsidRDefault="00A65F3D" w:rsidP="00A65F3D">
            <w:pPr>
              <w:widowControl/>
              <w:jc w:val="center"/>
              <w:rPr>
                <w:rFonts w:ascii="仿宋" w:eastAsia="仿宋" w:hAnsi="仿宋" w:cs="宋体"/>
                <w:color w:val="000000"/>
                <w:kern w:val="0"/>
                <w:szCs w:val="21"/>
              </w:rPr>
            </w:pPr>
            <w:r w:rsidRPr="0035736A">
              <w:rPr>
                <w:rFonts w:ascii="仿宋" w:eastAsia="仿宋" w:hAnsi="仿宋" w:cs="宋体" w:hint="eastAsia"/>
                <w:color w:val="000000"/>
                <w:kern w:val="0"/>
                <w:szCs w:val="21"/>
              </w:rPr>
              <w:t>活动细则</w:t>
            </w:r>
          </w:p>
        </w:tc>
      </w:tr>
      <w:tr w:rsidR="00A65F3D" w:rsidRPr="0035736A" w:rsidTr="00A65F3D">
        <w:trPr>
          <w:trHeight w:val="162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A65F3D" w:rsidRPr="0035736A" w:rsidRDefault="00A65F3D" w:rsidP="00A65F3D">
            <w:pPr>
              <w:widowControl/>
              <w:jc w:val="center"/>
              <w:rPr>
                <w:rFonts w:ascii="仿宋" w:eastAsia="仿宋" w:hAnsi="仿宋" w:cs="宋体"/>
                <w:color w:val="000000"/>
                <w:kern w:val="0"/>
                <w:szCs w:val="21"/>
              </w:rPr>
            </w:pPr>
            <w:r w:rsidRPr="0035736A">
              <w:rPr>
                <w:rFonts w:ascii="仿宋" w:eastAsia="仿宋" w:hAnsi="仿宋" w:cs="宋体" w:hint="eastAsia"/>
                <w:color w:val="000000"/>
                <w:kern w:val="0"/>
                <w:szCs w:val="21"/>
              </w:rPr>
              <w:t>1</w:t>
            </w:r>
          </w:p>
        </w:tc>
        <w:tc>
          <w:tcPr>
            <w:tcW w:w="2140" w:type="dxa"/>
            <w:tcBorders>
              <w:top w:val="nil"/>
              <w:left w:val="nil"/>
              <w:bottom w:val="single" w:sz="4" w:space="0" w:color="auto"/>
              <w:right w:val="single" w:sz="4" w:space="0" w:color="auto"/>
            </w:tcBorders>
            <w:shd w:val="clear" w:color="auto" w:fill="auto"/>
            <w:vAlign w:val="center"/>
            <w:hideMark/>
          </w:tcPr>
          <w:p w:rsidR="00A65F3D" w:rsidRPr="0035736A" w:rsidRDefault="00A65F3D" w:rsidP="00A65F3D">
            <w:pPr>
              <w:widowControl/>
              <w:jc w:val="center"/>
              <w:rPr>
                <w:rFonts w:ascii="仿宋" w:eastAsia="仿宋" w:hAnsi="仿宋" w:cs="宋体"/>
                <w:color w:val="000000"/>
                <w:kern w:val="0"/>
                <w:szCs w:val="21"/>
              </w:rPr>
            </w:pPr>
            <w:r w:rsidRPr="0035736A">
              <w:rPr>
                <w:rFonts w:ascii="仿宋" w:eastAsia="仿宋" w:hAnsi="仿宋" w:cs="宋体" w:hint="eastAsia"/>
                <w:color w:val="000000"/>
                <w:kern w:val="0"/>
                <w:szCs w:val="21"/>
              </w:rPr>
              <w:t>开通添益宝100%中奖</w:t>
            </w:r>
            <w:r w:rsidRPr="0035736A">
              <w:rPr>
                <w:rFonts w:ascii="仿宋" w:eastAsia="仿宋" w:hAnsi="仿宋" w:cs="宋体" w:hint="eastAsia"/>
                <w:color w:val="000000"/>
                <w:kern w:val="0"/>
                <w:szCs w:val="21"/>
              </w:rPr>
              <w:br/>
              <w:t>最高奖励5000元</w:t>
            </w:r>
          </w:p>
        </w:tc>
        <w:tc>
          <w:tcPr>
            <w:tcW w:w="3420" w:type="dxa"/>
            <w:tcBorders>
              <w:top w:val="nil"/>
              <w:left w:val="nil"/>
              <w:bottom w:val="single" w:sz="4" w:space="0" w:color="auto"/>
              <w:right w:val="single" w:sz="4" w:space="0" w:color="auto"/>
            </w:tcBorders>
            <w:shd w:val="clear" w:color="auto" w:fill="auto"/>
            <w:vAlign w:val="center"/>
            <w:hideMark/>
          </w:tcPr>
          <w:p w:rsidR="00A65F3D" w:rsidRPr="0035736A" w:rsidRDefault="00A65F3D" w:rsidP="00A65F3D">
            <w:pPr>
              <w:widowControl/>
              <w:jc w:val="left"/>
              <w:rPr>
                <w:rFonts w:ascii="仿宋" w:eastAsia="仿宋" w:hAnsi="仿宋" w:cs="宋体"/>
                <w:color w:val="000000"/>
                <w:kern w:val="0"/>
                <w:szCs w:val="21"/>
              </w:rPr>
            </w:pPr>
            <w:r w:rsidRPr="0035736A">
              <w:rPr>
                <w:rFonts w:ascii="仿宋" w:eastAsia="仿宋" w:hAnsi="仿宋" w:cs="宋体" w:hint="eastAsia"/>
                <w:color w:val="000000"/>
                <w:kern w:val="0"/>
                <w:szCs w:val="21"/>
              </w:rPr>
              <w:t>时间：5月</w:t>
            </w:r>
            <w:r w:rsidR="00871379">
              <w:rPr>
                <w:rFonts w:ascii="仿宋" w:eastAsia="仿宋" w:hAnsi="仿宋" w:cs="宋体" w:hint="eastAsia"/>
                <w:color w:val="000000"/>
                <w:kern w:val="0"/>
                <w:szCs w:val="21"/>
              </w:rPr>
              <w:t>27</w:t>
            </w:r>
            <w:r w:rsidRPr="0035736A">
              <w:rPr>
                <w:rFonts w:ascii="仿宋" w:eastAsia="仿宋" w:hAnsi="仿宋" w:cs="宋体" w:hint="eastAsia"/>
                <w:color w:val="000000"/>
                <w:kern w:val="0"/>
                <w:szCs w:val="21"/>
              </w:rPr>
              <w:t>至6月</w:t>
            </w:r>
            <w:r w:rsidR="00D144B6" w:rsidRPr="0035736A">
              <w:rPr>
                <w:rFonts w:ascii="仿宋" w:eastAsia="仿宋" w:hAnsi="仿宋" w:cs="宋体" w:hint="eastAsia"/>
                <w:color w:val="000000"/>
                <w:kern w:val="0"/>
                <w:szCs w:val="21"/>
              </w:rPr>
              <w:t>30</w:t>
            </w:r>
            <w:r w:rsidRPr="0035736A">
              <w:rPr>
                <w:rFonts w:ascii="仿宋" w:eastAsia="仿宋" w:hAnsi="仿宋" w:cs="宋体" w:hint="eastAsia"/>
                <w:color w:val="000000"/>
                <w:kern w:val="0"/>
                <w:szCs w:val="21"/>
              </w:rPr>
              <w:t>日（一个月）</w:t>
            </w:r>
            <w:r w:rsidRPr="0035736A">
              <w:rPr>
                <w:rFonts w:ascii="仿宋" w:eastAsia="仿宋" w:hAnsi="仿宋" w:cs="宋体" w:hint="eastAsia"/>
                <w:color w:val="000000"/>
                <w:kern w:val="0"/>
                <w:szCs w:val="21"/>
              </w:rPr>
              <w:br/>
              <w:t>内容：活动期间，</w:t>
            </w:r>
            <w:r w:rsidR="00EF3C80" w:rsidRPr="00EF3C80">
              <w:rPr>
                <w:rFonts w:ascii="仿宋" w:eastAsia="仿宋" w:hAnsi="仿宋" w:cs="宋体" w:hint="eastAsia"/>
                <w:b/>
                <w:color w:val="FF0000"/>
                <w:kern w:val="0"/>
                <w:szCs w:val="21"/>
              </w:rPr>
              <w:t>前100万</w:t>
            </w:r>
            <w:r w:rsidRPr="00EF3C80">
              <w:rPr>
                <w:rFonts w:ascii="仿宋" w:eastAsia="仿宋" w:hAnsi="仿宋" w:cs="宋体" w:hint="eastAsia"/>
                <w:b/>
                <w:color w:val="FF0000"/>
                <w:kern w:val="0"/>
                <w:szCs w:val="21"/>
              </w:rPr>
              <w:t>用户</w:t>
            </w:r>
            <w:r w:rsidRPr="0035736A">
              <w:rPr>
                <w:rFonts w:ascii="仿宋" w:eastAsia="仿宋" w:hAnsi="仿宋" w:cs="宋体" w:hint="eastAsia"/>
                <w:color w:val="000000"/>
                <w:kern w:val="0"/>
                <w:szCs w:val="21"/>
              </w:rPr>
              <w:t>登录翼支付客户端或翼支付官方网站开通添益宝，即可获得随机赠送1至5000元红包</w:t>
            </w:r>
          </w:p>
        </w:tc>
        <w:tc>
          <w:tcPr>
            <w:tcW w:w="4540" w:type="dxa"/>
            <w:tcBorders>
              <w:top w:val="nil"/>
              <w:left w:val="nil"/>
              <w:bottom w:val="single" w:sz="4" w:space="0" w:color="auto"/>
              <w:right w:val="single" w:sz="4" w:space="0" w:color="auto"/>
            </w:tcBorders>
            <w:shd w:val="clear" w:color="auto" w:fill="auto"/>
            <w:vAlign w:val="center"/>
            <w:hideMark/>
          </w:tcPr>
          <w:p w:rsidR="00A65F3D" w:rsidRPr="0035736A" w:rsidRDefault="00A65F3D" w:rsidP="00A65F3D">
            <w:pPr>
              <w:widowControl/>
              <w:jc w:val="left"/>
              <w:rPr>
                <w:rFonts w:ascii="仿宋" w:eastAsia="仿宋" w:hAnsi="仿宋" w:cs="宋体"/>
                <w:color w:val="000000"/>
                <w:kern w:val="0"/>
                <w:szCs w:val="21"/>
              </w:rPr>
            </w:pPr>
            <w:r w:rsidRPr="0035736A">
              <w:rPr>
                <w:rFonts w:ascii="仿宋" w:eastAsia="仿宋" w:hAnsi="仿宋" w:cs="宋体" w:hint="eastAsia"/>
                <w:color w:val="000000"/>
                <w:kern w:val="0"/>
                <w:szCs w:val="21"/>
              </w:rPr>
              <w:t>1、单个账户最高奖励5000元红包；</w:t>
            </w:r>
            <w:r w:rsidRPr="0035736A">
              <w:rPr>
                <w:rFonts w:ascii="仿宋" w:eastAsia="仿宋" w:hAnsi="仿宋" w:cs="宋体" w:hint="eastAsia"/>
                <w:color w:val="000000"/>
                <w:kern w:val="0"/>
                <w:szCs w:val="21"/>
              </w:rPr>
              <w:br/>
              <w:t>2、红包将于添益宝开通后第二个工作日24:00前赠送至用户的翼支付账户中；</w:t>
            </w:r>
          </w:p>
        </w:tc>
      </w:tr>
      <w:tr w:rsidR="00A65F3D" w:rsidRPr="0035736A" w:rsidTr="00A65F3D">
        <w:trPr>
          <w:trHeight w:val="1620"/>
        </w:trPr>
        <w:tc>
          <w:tcPr>
            <w:tcW w:w="460" w:type="dxa"/>
            <w:tcBorders>
              <w:top w:val="nil"/>
              <w:left w:val="single" w:sz="4" w:space="0" w:color="auto"/>
              <w:bottom w:val="single" w:sz="4" w:space="0" w:color="auto"/>
              <w:right w:val="single" w:sz="4" w:space="0" w:color="auto"/>
            </w:tcBorders>
            <w:shd w:val="clear" w:color="auto" w:fill="auto"/>
            <w:vAlign w:val="center"/>
            <w:hideMark/>
          </w:tcPr>
          <w:p w:rsidR="00A65F3D" w:rsidRPr="0035736A" w:rsidRDefault="00A65F3D" w:rsidP="00A65F3D">
            <w:pPr>
              <w:widowControl/>
              <w:jc w:val="center"/>
              <w:rPr>
                <w:rFonts w:ascii="仿宋" w:eastAsia="仿宋" w:hAnsi="仿宋" w:cs="宋体"/>
                <w:color w:val="000000"/>
                <w:kern w:val="0"/>
                <w:szCs w:val="21"/>
              </w:rPr>
            </w:pPr>
            <w:r w:rsidRPr="0035736A">
              <w:rPr>
                <w:rFonts w:ascii="仿宋" w:eastAsia="仿宋" w:hAnsi="仿宋" w:cs="宋体" w:hint="eastAsia"/>
                <w:color w:val="000000"/>
                <w:kern w:val="0"/>
                <w:szCs w:val="21"/>
              </w:rPr>
              <w:t>2</w:t>
            </w:r>
          </w:p>
        </w:tc>
        <w:tc>
          <w:tcPr>
            <w:tcW w:w="2140" w:type="dxa"/>
            <w:tcBorders>
              <w:top w:val="nil"/>
              <w:left w:val="nil"/>
              <w:bottom w:val="single" w:sz="4" w:space="0" w:color="auto"/>
              <w:right w:val="single" w:sz="4" w:space="0" w:color="auto"/>
            </w:tcBorders>
            <w:shd w:val="clear" w:color="auto" w:fill="auto"/>
            <w:vAlign w:val="center"/>
            <w:hideMark/>
          </w:tcPr>
          <w:p w:rsidR="00A65F3D" w:rsidRPr="0035736A" w:rsidRDefault="00A65F3D" w:rsidP="00A65F3D">
            <w:pPr>
              <w:widowControl/>
              <w:jc w:val="center"/>
              <w:rPr>
                <w:rFonts w:ascii="仿宋" w:eastAsia="仿宋" w:hAnsi="仿宋" w:cs="宋体"/>
                <w:color w:val="000000"/>
                <w:kern w:val="0"/>
                <w:szCs w:val="21"/>
              </w:rPr>
            </w:pPr>
            <w:r w:rsidRPr="0035736A">
              <w:rPr>
                <w:rFonts w:ascii="仿宋" w:eastAsia="仿宋" w:hAnsi="仿宋" w:cs="宋体" w:hint="eastAsia"/>
                <w:color w:val="000000"/>
                <w:kern w:val="0"/>
                <w:szCs w:val="21"/>
              </w:rPr>
              <w:t>添益宝首次产生收益</w:t>
            </w:r>
            <w:r w:rsidRPr="0035736A">
              <w:rPr>
                <w:rFonts w:ascii="仿宋" w:eastAsia="仿宋" w:hAnsi="仿宋" w:cs="宋体" w:hint="eastAsia"/>
                <w:color w:val="000000"/>
                <w:kern w:val="0"/>
                <w:szCs w:val="21"/>
              </w:rPr>
              <w:br/>
              <w:t>即送5元</w:t>
            </w:r>
          </w:p>
        </w:tc>
        <w:tc>
          <w:tcPr>
            <w:tcW w:w="3420" w:type="dxa"/>
            <w:tcBorders>
              <w:top w:val="nil"/>
              <w:left w:val="nil"/>
              <w:bottom w:val="single" w:sz="4" w:space="0" w:color="auto"/>
              <w:right w:val="single" w:sz="4" w:space="0" w:color="auto"/>
            </w:tcBorders>
            <w:shd w:val="clear" w:color="auto" w:fill="auto"/>
            <w:vAlign w:val="center"/>
            <w:hideMark/>
          </w:tcPr>
          <w:p w:rsidR="00A65F3D" w:rsidRPr="0035736A" w:rsidRDefault="00A65F3D" w:rsidP="00A65F3D">
            <w:pPr>
              <w:widowControl/>
              <w:jc w:val="left"/>
              <w:rPr>
                <w:rFonts w:ascii="仿宋" w:eastAsia="仿宋" w:hAnsi="仿宋" w:cs="宋体"/>
                <w:color w:val="000000"/>
                <w:kern w:val="0"/>
                <w:szCs w:val="21"/>
              </w:rPr>
            </w:pPr>
            <w:r w:rsidRPr="0035736A">
              <w:rPr>
                <w:rFonts w:ascii="仿宋" w:eastAsia="仿宋" w:hAnsi="仿宋" w:cs="宋体" w:hint="eastAsia"/>
                <w:color w:val="000000"/>
                <w:kern w:val="0"/>
                <w:szCs w:val="21"/>
              </w:rPr>
              <w:t>时间：5月</w:t>
            </w:r>
            <w:r w:rsidR="00871379">
              <w:rPr>
                <w:rFonts w:ascii="仿宋" w:eastAsia="仿宋" w:hAnsi="仿宋" w:cs="宋体" w:hint="eastAsia"/>
                <w:color w:val="000000"/>
                <w:kern w:val="0"/>
                <w:szCs w:val="21"/>
              </w:rPr>
              <w:t>27</w:t>
            </w:r>
            <w:r w:rsidRPr="0035736A">
              <w:rPr>
                <w:rFonts w:ascii="仿宋" w:eastAsia="仿宋" w:hAnsi="仿宋" w:cs="宋体" w:hint="eastAsia"/>
                <w:color w:val="000000"/>
                <w:kern w:val="0"/>
                <w:szCs w:val="21"/>
              </w:rPr>
              <w:t>至6月</w:t>
            </w:r>
            <w:r w:rsidR="00D144B6" w:rsidRPr="0035736A">
              <w:rPr>
                <w:rFonts w:ascii="仿宋" w:eastAsia="仿宋" w:hAnsi="仿宋" w:cs="宋体" w:hint="eastAsia"/>
                <w:color w:val="000000"/>
                <w:kern w:val="0"/>
                <w:szCs w:val="21"/>
              </w:rPr>
              <w:t>30</w:t>
            </w:r>
            <w:r w:rsidRPr="0035736A">
              <w:rPr>
                <w:rFonts w:ascii="仿宋" w:eastAsia="仿宋" w:hAnsi="仿宋" w:cs="宋体" w:hint="eastAsia"/>
                <w:color w:val="000000"/>
                <w:kern w:val="0"/>
                <w:szCs w:val="21"/>
              </w:rPr>
              <w:t>日（一个月）</w:t>
            </w:r>
            <w:r w:rsidRPr="0035736A">
              <w:rPr>
                <w:rFonts w:ascii="仿宋" w:eastAsia="仿宋" w:hAnsi="仿宋" w:cs="宋体" w:hint="eastAsia"/>
                <w:color w:val="000000"/>
                <w:kern w:val="0"/>
                <w:szCs w:val="21"/>
              </w:rPr>
              <w:br/>
              <w:t>内容：活动期间，</w:t>
            </w:r>
            <w:r w:rsidR="00EF3C80" w:rsidRPr="00EF3C80">
              <w:rPr>
                <w:rFonts w:ascii="仿宋" w:eastAsia="仿宋" w:hAnsi="仿宋" w:cs="宋体" w:hint="eastAsia"/>
                <w:b/>
                <w:color w:val="FF0000"/>
                <w:kern w:val="0"/>
                <w:szCs w:val="21"/>
              </w:rPr>
              <w:t>前100万用户</w:t>
            </w:r>
            <w:r w:rsidRPr="0035736A">
              <w:rPr>
                <w:rFonts w:ascii="仿宋" w:eastAsia="仿宋" w:hAnsi="仿宋" w:cs="宋体" w:hint="eastAsia"/>
                <w:color w:val="000000"/>
                <w:kern w:val="0"/>
                <w:szCs w:val="21"/>
              </w:rPr>
              <w:t>登录翼支付客户端或翼支付官方网站开通并充值添益宝，活动期间首次产生收益的账户即可获得5元红包</w:t>
            </w:r>
          </w:p>
        </w:tc>
        <w:tc>
          <w:tcPr>
            <w:tcW w:w="4540" w:type="dxa"/>
            <w:tcBorders>
              <w:top w:val="nil"/>
              <w:left w:val="nil"/>
              <w:bottom w:val="single" w:sz="4" w:space="0" w:color="auto"/>
              <w:right w:val="single" w:sz="4" w:space="0" w:color="auto"/>
            </w:tcBorders>
            <w:shd w:val="clear" w:color="auto" w:fill="auto"/>
            <w:vAlign w:val="center"/>
            <w:hideMark/>
          </w:tcPr>
          <w:p w:rsidR="00A65F3D" w:rsidRPr="0035736A" w:rsidRDefault="00A65F3D" w:rsidP="00A65F3D">
            <w:pPr>
              <w:widowControl/>
              <w:jc w:val="left"/>
              <w:rPr>
                <w:rFonts w:ascii="仿宋" w:eastAsia="仿宋" w:hAnsi="仿宋" w:cs="宋体"/>
                <w:color w:val="000000"/>
                <w:kern w:val="0"/>
                <w:szCs w:val="21"/>
              </w:rPr>
            </w:pPr>
            <w:r w:rsidRPr="0035736A">
              <w:rPr>
                <w:rFonts w:ascii="仿宋" w:eastAsia="仿宋" w:hAnsi="仿宋" w:cs="宋体" w:hint="eastAsia"/>
                <w:color w:val="000000"/>
                <w:kern w:val="0"/>
                <w:szCs w:val="21"/>
              </w:rPr>
              <w:t>1、单个账户最高奖励5元红包；</w:t>
            </w:r>
            <w:r w:rsidRPr="0035736A">
              <w:rPr>
                <w:rFonts w:ascii="仿宋" w:eastAsia="仿宋" w:hAnsi="仿宋" w:cs="宋体" w:hint="eastAsia"/>
                <w:color w:val="000000"/>
                <w:kern w:val="0"/>
                <w:szCs w:val="21"/>
              </w:rPr>
              <w:br/>
              <w:t>2、红包将于添益宝首次产生收益后第二个工作日24:00前赠送至用户的翼支付账户中；</w:t>
            </w:r>
            <w:r w:rsidRPr="0035736A">
              <w:rPr>
                <w:rFonts w:ascii="仿宋" w:eastAsia="仿宋" w:hAnsi="仿宋" w:cs="宋体" w:hint="eastAsia"/>
                <w:color w:val="000000"/>
                <w:kern w:val="0"/>
                <w:szCs w:val="21"/>
              </w:rPr>
              <w:br/>
              <w:t>温馨提示：添益宝充值额度为100元以上可产生收益</w:t>
            </w:r>
          </w:p>
        </w:tc>
      </w:tr>
    </w:tbl>
    <w:p w:rsidR="00A65F3D" w:rsidRPr="0035736A" w:rsidRDefault="00A65F3D" w:rsidP="00B106DF">
      <w:pPr>
        <w:jc w:val="left"/>
        <w:rPr>
          <w:rFonts w:ascii="仿宋" w:eastAsia="仿宋" w:hAnsi="仿宋" w:cs="宋体"/>
          <w:b/>
          <w:bCs/>
          <w:color w:val="000000"/>
          <w:kern w:val="0"/>
          <w:sz w:val="28"/>
          <w:szCs w:val="28"/>
        </w:rPr>
      </w:pPr>
    </w:p>
    <w:p w:rsidR="0035736A" w:rsidRPr="0035736A" w:rsidRDefault="006A3EF8" w:rsidP="006A3EF8">
      <w:pPr>
        <w:jc w:val="left"/>
        <w:rPr>
          <w:rFonts w:ascii="仿宋" w:eastAsia="仿宋" w:hAnsi="仿宋"/>
          <w:b/>
          <w:sz w:val="28"/>
          <w:szCs w:val="28"/>
        </w:rPr>
      </w:pPr>
      <w:r w:rsidRPr="0035736A">
        <w:rPr>
          <w:rFonts w:ascii="仿宋" w:eastAsia="仿宋" w:hAnsi="仿宋" w:hint="eastAsia"/>
          <w:b/>
          <w:sz w:val="28"/>
          <w:szCs w:val="28"/>
        </w:rPr>
        <w:t>三</w:t>
      </w:r>
      <w:r w:rsidR="00C66395" w:rsidRPr="0035736A">
        <w:rPr>
          <w:rFonts w:ascii="仿宋" w:eastAsia="仿宋" w:hAnsi="仿宋" w:hint="eastAsia"/>
          <w:b/>
          <w:sz w:val="28"/>
          <w:szCs w:val="28"/>
        </w:rPr>
        <w:t>、</w:t>
      </w:r>
      <w:r w:rsidR="0035736A" w:rsidRPr="0035736A">
        <w:rPr>
          <w:rFonts w:ascii="仿宋" w:eastAsia="仿宋" w:hAnsi="仿宋" w:hint="eastAsia"/>
          <w:b/>
          <w:sz w:val="28"/>
          <w:szCs w:val="28"/>
        </w:rPr>
        <w:t>活动返利短信模版</w:t>
      </w:r>
    </w:p>
    <w:p w:rsidR="0035736A" w:rsidRPr="0035736A" w:rsidRDefault="0035736A" w:rsidP="0035736A">
      <w:pPr>
        <w:pStyle w:val="a6"/>
        <w:numPr>
          <w:ilvl w:val="0"/>
          <w:numId w:val="9"/>
        </w:numPr>
        <w:ind w:firstLineChars="0"/>
        <w:rPr>
          <w:rFonts w:ascii="仿宋" w:eastAsia="仿宋" w:hAnsi="仿宋"/>
          <w:b/>
          <w:sz w:val="28"/>
          <w:szCs w:val="28"/>
        </w:rPr>
      </w:pPr>
      <w:r w:rsidRPr="0035736A">
        <w:rPr>
          <w:rFonts w:ascii="仿宋" w:eastAsia="仿宋" w:hAnsi="仿宋" w:hint="eastAsia"/>
          <w:b/>
          <w:sz w:val="28"/>
          <w:szCs w:val="28"/>
        </w:rPr>
        <w:lastRenderedPageBreak/>
        <w:t>开户随机送1-5000元红包返利短信：</w:t>
      </w:r>
    </w:p>
    <w:p w:rsidR="0035736A" w:rsidRPr="0035736A" w:rsidRDefault="0035736A" w:rsidP="0035736A">
      <w:pPr>
        <w:rPr>
          <w:rFonts w:ascii="仿宋" w:eastAsia="仿宋" w:hAnsi="仿宋"/>
          <w:sz w:val="28"/>
          <w:szCs w:val="28"/>
        </w:rPr>
      </w:pPr>
      <w:r w:rsidRPr="0035736A">
        <w:rPr>
          <w:rFonts w:ascii="仿宋" w:eastAsia="仿宋" w:hAnsi="仿宋" w:hint="eastAsia"/>
          <w:sz w:val="28"/>
          <w:szCs w:val="28"/>
        </w:rPr>
        <w:t>亲，感谢您参与“开通翼支付添益宝随机送红包”活动，您的翼支付账户已收到${交易金额}元红包，账户余额为${帐户余额}元！建议充值至100元以上，6月30日前产生收益将继续领取5元红包！【爱生活 翼支付】</w:t>
      </w:r>
    </w:p>
    <w:p w:rsidR="0035736A" w:rsidRPr="0035736A" w:rsidRDefault="0035736A" w:rsidP="0035736A">
      <w:pPr>
        <w:pStyle w:val="a6"/>
        <w:numPr>
          <w:ilvl w:val="0"/>
          <w:numId w:val="9"/>
        </w:numPr>
        <w:ind w:firstLineChars="0"/>
        <w:rPr>
          <w:rFonts w:ascii="仿宋" w:eastAsia="仿宋" w:hAnsi="仿宋"/>
          <w:b/>
          <w:sz w:val="28"/>
          <w:szCs w:val="28"/>
        </w:rPr>
      </w:pPr>
      <w:r w:rsidRPr="0035736A">
        <w:rPr>
          <w:rFonts w:ascii="仿宋" w:eastAsia="仿宋" w:hAnsi="仿宋" w:hint="eastAsia"/>
          <w:b/>
          <w:sz w:val="28"/>
          <w:szCs w:val="28"/>
        </w:rPr>
        <w:t>首次收益送5元红包返利短信：</w:t>
      </w:r>
    </w:p>
    <w:p w:rsidR="0035736A" w:rsidRPr="0035736A" w:rsidRDefault="0035736A" w:rsidP="0035736A">
      <w:pPr>
        <w:rPr>
          <w:rFonts w:ascii="仿宋" w:eastAsia="仿宋" w:hAnsi="仿宋"/>
          <w:sz w:val="28"/>
          <w:szCs w:val="28"/>
        </w:rPr>
      </w:pPr>
      <w:r w:rsidRPr="0035736A">
        <w:rPr>
          <w:rFonts w:ascii="仿宋" w:eastAsia="仿宋" w:hAnsi="仿宋" w:hint="eastAsia"/>
          <w:sz w:val="28"/>
          <w:szCs w:val="28"/>
        </w:rPr>
        <w:t>亲，感谢您参与“添益宝首笔收益送5元红包”活动，您的翼支付账户收到${交易金额}元红包，账户余额为${帐户余额}</w:t>
      </w:r>
      <w:r w:rsidR="0022520C">
        <w:rPr>
          <w:rFonts w:ascii="仿宋" w:eastAsia="仿宋" w:hAnsi="仿宋" w:hint="eastAsia"/>
          <w:sz w:val="28"/>
          <w:szCs w:val="28"/>
        </w:rPr>
        <w:t>元</w:t>
      </w:r>
      <w:r w:rsidRPr="0035736A">
        <w:rPr>
          <w:rFonts w:ascii="仿宋" w:eastAsia="仿宋" w:hAnsi="仿宋" w:hint="eastAsia"/>
          <w:sz w:val="28"/>
          <w:szCs w:val="28"/>
        </w:rPr>
        <w:t>【爱生活 翼支付】</w:t>
      </w:r>
    </w:p>
    <w:p w:rsidR="0035736A" w:rsidRPr="0035736A" w:rsidRDefault="0035736A" w:rsidP="0035736A">
      <w:pPr>
        <w:jc w:val="left"/>
        <w:rPr>
          <w:rFonts w:ascii="仿宋" w:eastAsia="仿宋" w:hAnsi="仿宋"/>
          <w:b/>
          <w:sz w:val="28"/>
          <w:szCs w:val="28"/>
        </w:rPr>
      </w:pPr>
    </w:p>
    <w:p w:rsidR="00C66395" w:rsidRPr="0035736A" w:rsidRDefault="0035736A" w:rsidP="006A3EF8">
      <w:pPr>
        <w:jc w:val="left"/>
        <w:rPr>
          <w:rFonts w:ascii="仿宋" w:eastAsia="仿宋" w:hAnsi="仿宋"/>
          <w:b/>
          <w:sz w:val="28"/>
          <w:szCs w:val="28"/>
        </w:rPr>
      </w:pPr>
      <w:r w:rsidRPr="0035736A">
        <w:rPr>
          <w:rFonts w:ascii="仿宋" w:eastAsia="仿宋" w:hAnsi="仿宋" w:hint="eastAsia"/>
          <w:b/>
          <w:sz w:val="28"/>
          <w:szCs w:val="28"/>
        </w:rPr>
        <w:t>四、</w:t>
      </w:r>
      <w:r w:rsidR="00C66395" w:rsidRPr="0035736A">
        <w:rPr>
          <w:rFonts w:ascii="仿宋" w:eastAsia="仿宋" w:hAnsi="仿宋" w:hint="eastAsia"/>
          <w:b/>
          <w:sz w:val="28"/>
          <w:szCs w:val="28"/>
        </w:rPr>
        <w:t>服务渠道及分工</w:t>
      </w:r>
    </w:p>
    <w:p w:rsidR="00F246C8" w:rsidRPr="0035736A" w:rsidRDefault="002F69E1"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1、</w:t>
      </w:r>
      <w:r w:rsidR="00F246C8" w:rsidRPr="0035736A">
        <w:rPr>
          <w:rFonts w:ascii="仿宋" w:eastAsia="仿宋" w:hAnsi="仿宋" w:hint="eastAsia"/>
          <w:sz w:val="28"/>
          <w:szCs w:val="28"/>
        </w:rPr>
        <w:t>翼支付客服职责：活动咨询、</w:t>
      </w:r>
      <w:r w:rsidR="00684ABE" w:rsidRPr="0035736A">
        <w:rPr>
          <w:rFonts w:ascii="仿宋" w:eastAsia="仿宋" w:hAnsi="仿宋" w:hint="eastAsia"/>
          <w:sz w:val="28"/>
          <w:szCs w:val="28"/>
        </w:rPr>
        <w:t>红包</w:t>
      </w:r>
      <w:r w:rsidR="00F246C8" w:rsidRPr="0035736A">
        <w:rPr>
          <w:rFonts w:ascii="仿宋" w:eastAsia="仿宋" w:hAnsi="仿宋" w:hint="eastAsia"/>
          <w:sz w:val="28"/>
          <w:szCs w:val="28"/>
        </w:rPr>
        <w:t>问题处理</w:t>
      </w:r>
    </w:p>
    <w:p w:rsidR="00A10C2B" w:rsidRPr="0035736A" w:rsidRDefault="00A10C2B"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客服热线：4008011888</w:t>
      </w:r>
      <w:r w:rsidR="001458BD" w:rsidRPr="0035736A">
        <w:rPr>
          <w:rFonts w:ascii="仿宋" w:eastAsia="仿宋" w:hAnsi="仿宋" w:hint="eastAsia"/>
          <w:sz w:val="28"/>
          <w:szCs w:val="28"/>
        </w:rPr>
        <w:t>，</w:t>
      </w:r>
      <w:r w:rsidRPr="0035736A">
        <w:rPr>
          <w:rFonts w:ascii="仿宋" w:eastAsia="仿宋" w:hAnsi="仿宋" w:hint="eastAsia"/>
          <w:sz w:val="28"/>
          <w:szCs w:val="28"/>
        </w:rPr>
        <w:t xml:space="preserve"> 7＊24小时服务</w:t>
      </w:r>
    </w:p>
    <w:p w:rsidR="00654BB4" w:rsidRPr="0035736A" w:rsidRDefault="00654BB4"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技术服务热线：</w:t>
      </w:r>
      <w:r w:rsidRPr="0035736A">
        <w:rPr>
          <w:rFonts w:ascii="仿宋" w:eastAsia="仿宋" w:hAnsi="仿宋"/>
          <w:sz w:val="28"/>
          <w:szCs w:val="28"/>
        </w:rPr>
        <w:t xml:space="preserve"> 021-38134735</w:t>
      </w:r>
      <w:r w:rsidR="00F246C8" w:rsidRPr="0035736A">
        <w:rPr>
          <w:rFonts w:ascii="仿宋" w:eastAsia="仿宋" w:hAnsi="仿宋" w:hint="eastAsia"/>
          <w:sz w:val="28"/>
          <w:szCs w:val="28"/>
        </w:rPr>
        <w:t>（面向省内），</w:t>
      </w:r>
      <w:r w:rsidRPr="0035736A">
        <w:rPr>
          <w:rFonts w:ascii="仿宋" w:eastAsia="仿宋" w:hAnsi="仿宋" w:hint="eastAsia"/>
          <w:sz w:val="28"/>
          <w:szCs w:val="28"/>
        </w:rPr>
        <w:t>作为服务对接、绿色通道专用，</w:t>
      </w:r>
      <w:r w:rsidRPr="0035736A">
        <w:rPr>
          <w:rFonts w:ascii="仿宋" w:eastAsia="仿宋" w:hAnsi="仿宋"/>
          <w:sz w:val="28"/>
          <w:szCs w:val="28"/>
        </w:rPr>
        <w:t>7*13</w:t>
      </w:r>
      <w:r w:rsidRPr="0035736A">
        <w:rPr>
          <w:rFonts w:ascii="仿宋" w:eastAsia="仿宋" w:hAnsi="仿宋" w:hint="eastAsia"/>
          <w:sz w:val="28"/>
          <w:szCs w:val="28"/>
        </w:rPr>
        <w:t>小时</w:t>
      </w:r>
      <w:r w:rsidRPr="0035736A">
        <w:rPr>
          <w:rFonts w:ascii="仿宋" w:eastAsia="仿宋" w:hAnsi="仿宋"/>
          <w:sz w:val="28"/>
          <w:szCs w:val="28"/>
        </w:rPr>
        <w:t xml:space="preserve"> 8:30~21:30</w:t>
      </w:r>
    </w:p>
    <w:p w:rsidR="00654BB4" w:rsidRPr="0035736A" w:rsidRDefault="00654BB4"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服务监督电话：</w:t>
      </w:r>
      <w:r w:rsidRPr="0035736A">
        <w:rPr>
          <w:rFonts w:ascii="仿宋" w:eastAsia="仿宋" w:hAnsi="仿宋"/>
          <w:sz w:val="28"/>
          <w:szCs w:val="28"/>
        </w:rPr>
        <w:t>020-36511111</w:t>
      </w:r>
      <w:r w:rsidR="00F246C8" w:rsidRPr="0035736A">
        <w:rPr>
          <w:rFonts w:ascii="仿宋" w:eastAsia="仿宋" w:hAnsi="仿宋" w:hint="eastAsia"/>
          <w:sz w:val="28"/>
          <w:szCs w:val="28"/>
        </w:rPr>
        <w:t>（面向省内）</w:t>
      </w:r>
      <w:r w:rsidRPr="0035736A">
        <w:rPr>
          <w:rFonts w:ascii="仿宋" w:eastAsia="仿宋" w:hAnsi="仿宋" w:hint="eastAsia"/>
          <w:sz w:val="28"/>
          <w:szCs w:val="28"/>
        </w:rPr>
        <w:t>，是对翼支付客服中心工作的监督和指引。</w:t>
      </w:r>
    </w:p>
    <w:p w:rsidR="00C66395" w:rsidRPr="0035736A" w:rsidRDefault="002F69E1"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2、</w:t>
      </w:r>
      <w:r w:rsidR="006A3EF8" w:rsidRPr="0035736A">
        <w:rPr>
          <w:rFonts w:ascii="仿宋" w:eastAsia="仿宋" w:hAnsi="仿宋" w:hint="eastAsia"/>
          <w:sz w:val="28"/>
          <w:szCs w:val="28"/>
        </w:rPr>
        <w:t>省内客服职责：活动介绍</w:t>
      </w:r>
    </w:p>
    <w:p w:rsidR="00654BB4" w:rsidRPr="0035736A" w:rsidRDefault="00654BB4"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省客服渠道：10000号</w:t>
      </w:r>
    </w:p>
    <w:p w:rsidR="00654BB4" w:rsidRPr="0035736A" w:rsidRDefault="00654BB4"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3、翼支付运营联系人</w:t>
      </w:r>
      <w:r w:rsidR="001458BD" w:rsidRPr="0035736A">
        <w:rPr>
          <w:rFonts w:ascii="仿宋" w:eastAsia="仿宋" w:hAnsi="仿宋" w:hint="eastAsia"/>
          <w:b/>
          <w:bCs/>
          <w:sz w:val="28"/>
          <w:szCs w:val="28"/>
        </w:rPr>
        <w:t>（只供工单组处理，不可对外开放）</w:t>
      </w:r>
      <w:r w:rsidRPr="0035736A">
        <w:rPr>
          <w:rFonts w:ascii="仿宋" w:eastAsia="仿宋" w:hAnsi="仿宋" w:hint="eastAsia"/>
          <w:sz w:val="28"/>
          <w:szCs w:val="28"/>
        </w:rPr>
        <w:t>：</w:t>
      </w:r>
    </w:p>
    <w:p w:rsidR="00654BB4" w:rsidRPr="0035736A" w:rsidRDefault="00654BB4" w:rsidP="003F4AD0">
      <w:pPr>
        <w:tabs>
          <w:tab w:val="left" w:pos="1500"/>
        </w:tabs>
        <w:spacing w:line="360" w:lineRule="auto"/>
        <w:ind w:firstLineChars="200" w:firstLine="560"/>
        <w:jc w:val="left"/>
        <w:rPr>
          <w:rFonts w:ascii="仿宋" w:eastAsia="仿宋" w:hAnsi="仿宋"/>
          <w:b/>
          <w:bCs/>
          <w:sz w:val="28"/>
          <w:szCs w:val="28"/>
        </w:rPr>
      </w:pPr>
      <w:r w:rsidRPr="0035736A">
        <w:rPr>
          <w:rFonts w:ascii="仿宋" w:eastAsia="仿宋" w:hAnsi="仿宋" w:hint="eastAsia"/>
          <w:sz w:val="28"/>
          <w:szCs w:val="28"/>
        </w:rPr>
        <w:t>翼支付运营</w:t>
      </w:r>
      <w:r w:rsidR="001458BD" w:rsidRPr="0035736A">
        <w:rPr>
          <w:rFonts w:ascii="仿宋" w:eastAsia="仿宋" w:hAnsi="仿宋" w:hint="eastAsia"/>
          <w:sz w:val="28"/>
          <w:szCs w:val="28"/>
        </w:rPr>
        <w:t>负责</w:t>
      </w:r>
      <w:r w:rsidRPr="0035736A">
        <w:rPr>
          <w:rFonts w:ascii="仿宋" w:eastAsia="仿宋" w:hAnsi="仿宋" w:hint="eastAsia"/>
          <w:sz w:val="28"/>
          <w:szCs w:val="28"/>
        </w:rPr>
        <w:t>人：顾朕彦</w:t>
      </w:r>
    </w:p>
    <w:p w:rsidR="001458BD" w:rsidRPr="0035736A" w:rsidRDefault="001458BD"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运营</w:t>
      </w:r>
      <w:r w:rsidR="006273B5" w:rsidRPr="0035736A">
        <w:rPr>
          <w:rFonts w:ascii="仿宋" w:eastAsia="仿宋" w:hAnsi="仿宋" w:hint="eastAsia"/>
          <w:sz w:val="28"/>
          <w:szCs w:val="28"/>
        </w:rPr>
        <w:t>工单接口</w:t>
      </w:r>
      <w:r w:rsidRPr="0035736A">
        <w:rPr>
          <w:rFonts w:ascii="仿宋" w:eastAsia="仿宋" w:hAnsi="仿宋" w:hint="eastAsia"/>
          <w:sz w:val="28"/>
          <w:szCs w:val="28"/>
        </w:rPr>
        <w:t>：</w:t>
      </w:r>
      <w:r w:rsidR="00003F35" w:rsidRPr="0035736A">
        <w:rPr>
          <w:rFonts w:ascii="仿宋" w:eastAsia="仿宋" w:hAnsi="仿宋" w:hint="eastAsia"/>
          <w:sz w:val="28"/>
          <w:szCs w:val="28"/>
        </w:rPr>
        <w:t>运营4、5</w:t>
      </w:r>
    </w:p>
    <w:p w:rsidR="00654BB4" w:rsidRPr="0035736A" w:rsidRDefault="00654BB4"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lastRenderedPageBreak/>
        <w:t>职责：</w:t>
      </w:r>
      <w:r w:rsidR="00684ABE" w:rsidRPr="0035736A">
        <w:rPr>
          <w:rFonts w:ascii="仿宋" w:eastAsia="仿宋" w:hAnsi="仿宋" w:hint="eastAsia"/>
          <w:sz w:val="28"/>
          <w:szCs w:val="28"/>
        </w:rPr>
        <w:t>红包赠送</w:t>
      </w:r>
      <w:r w:rsidR="00864B53" w:rsidRPr="0035736A">
        <w:rPr>
          <w:rFonts w:ascii="仿宋" w:eastAsia="仿宋" w:hAnsi="仿宋" w:hint="eastAsia"/>
          <w:sz w:val="28"/>
          <w:szCs w:val="28"/>
        </w:rPr>
        <w:t>不到账的疑难处理</w:t>
      </w:r>
    </w:p>
    <w:p w:rsidR="001458BD" w:rsidRPr="0035736A" w:rsidRDefault="001458BD" w:rsidP="003F4AD0">
      <w:pPr>
        <w:tabs>
          <w:tab w:val="left" w:pos="1500"/>
        </w:tabs>
        <w:spacing w:line="360" w:lineRule="auto"/>
        <w:ind w:firstLineChars="200" w:firstLine="560"/>
        <w:jc w:val="left"/>
        <w:rPr>
          <w:rFonts w:ascii="仿宋" w:eastAsia="仿宋" w:hAnsi="仿宋"/>
          <w:b/>
          <w:bCs/>
          <w:sz w:val="28"/>
          <w:szCs w:val="28"/>
        </w:rPr>
      </w:pPr>
      <w:r w:rsidRPr="0035736A">
        <w:rPr>
          <w:rFonts w:ascii="仿宋" w:eastAsia="仿宋" w:hAnsi="仿宋" w:hint="eastAsia"/>
          <w:sz w:val="28"/>
          <w:szCs w:val="28"/>
        </w:rPr>
        <w:t>4、技术联系人</w:t>
      </w:r>
      <w:r w:rsidRPr="0035736A">
        <w:rPr>
          <w:rFonts w:ascii="仿宋" w:eastAsia="仿宋" w:hAnsi="仿宋" w:hint="eastAsia"/>
          <w:b/>
          <w:bCs/>
          <w:sz w:val="28"/>
          <w:szCs w:val="28"/>
        </w:rPr>
        <w:t>（只供工单组处理，不可对外开放）：</w:t>
      </w:r>
    </w:p>
    <w:p w:rsidR="001458BD" w:rsidRPr="0035736A" w:rsidRDefault="001458BD" w:rsidP="003F4AD0">
      <w:pPr>
        <w:tabs>
          <w:tab w:val="left" w:pos="1500"/>
        </w:tabs>
        <w:spacing w:line="360" w:lineRule="auto"/>
        <w:ind w:firstLineChars="200" w:firstLine="560"/>
        <w:jc w:val="left"/>
        <w:rPr>
          <w:rFonts w:ascii="仿宋" w:eastAsia="仿宋" w:hAnsi="仿宋"/>
          <w:b/>
          <w:bCs/>
          <w:color w:val="FF0000"/>
          <w:sz w:val="28"/>
          <w:szCs w:val="28"/>
        </w:rPr>
      </w:pPr>
      <w:r w:rsidRPr="0035736A">
        <w:rPr>
          <w:rFonts w:ascii="仿宋" w:eastAsia="仿宋" w:hAnsi="仿宋" w:hint="eastAsia"/>
          <w:color w:val="FF0000"/>
          <w:sz w:val="28"/>
          <w:szCs w:val="28"/>
        </w:rPr>
        <w:t>翼支付技术负责人：</w:t>
      </w:r>
    </w:p>
    <w:p w:rsidR="001458BD" w:rsidRPr="0035736A" w:rsidRDefault="001458BD"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职责：</w:t>
      </w:r>
      <w:r w:rsidR="00684ABE" w:rsidRPr="0035736A">
        <w:rPr>
          <w:rFonts w:ascii="仿宋" w:eastAsia="仿宋" w:hAnsi="仿宋" w:hint="eastAsia"/>
          <w:sz w:val="28"/>
          <w:szCs w:val="28"/>
        </w:rPr>
        <w:t>红包</w:t>
      </w:r>
      <w:r w:rsidRPr="0035736A">
        <w:rPr>
          <w:rFonts w:ascii="仿宋" w:eastAsia="仿宋" w:hAnsi="仿宋" w:hint="eastAsia"/>
          <w:sz w:val="28"/>
          <w:szCs w:val="28"/>
        </w:rPr>
        <w:t>返利系统故障处理</w:t>
      </w:r>
    </w:p>
    <w:p w:rsidR="00101D17" w:rsidRPr="0035736A" w:rsidRDefault="00101D17" w:rsidP="00DA4AC4">
      <w:pPr>
        <w:rPr>
          <w:rFonts w:ascii="仿宋" w:eastAsia="仿宋" w:hAnsi="仿宋"/>
          <w:b/>
          <w:color w:val="000000"/>
          <w:sz w:val="28"/>
          <w:szCs w:val="28"/>
          <w:shd w:val="clear" w:color="auto" w:fill="FFFFFF"/>
        </w:rPr>
      </w:pPr>
    </w:p>
    <w:p w:rsidR="00684ABE" w:rsidRPr="0035736A" w:rsidRDefault="0035736A" w:rsidP="003F4AD0">
      <w:pPr>
        <w:jc w:val="left"/>
        <w:rPr>
          <w:rFonts w:ascii="仿宋" w:eastAsia="仿宋" w:hAnsi="仿宋"/>
          <w:b/>
          <w:sz w:val="28"/>
          <w:szCs w:val="28"/>
        </w:rPr>
      </w:pPr>
      <w:r w:rsidRPr="0035736A">
        <w:rPr>
          <w:rFonts w:ascii="仿宋" w:eastAsia="仿宋" w:hAnsi="仿宋" w:hint="eastAsia"/>
          <w:b/>
          <w:sz w:val="28"/>
          <w:szCs w:val="28"/>
        </w:rPr>
        <w:t>五</w:t>
      </w:r>
      <w:r w:rsidR="00684ABE" w:rsidRPr="0035736A">
        <w:rPr>
          <w:rFonts w:ascii="仿宋" w:eastAsia="仿宋" w:hAnsi="仿宋" w:hint="eastAsia"/>
          <w:b/>
          <w:sz w:val="28"/>
          <w:szCs w:val="28"/>
        </w:rPr>
        <w:t>、服务预案</w:t>
      </w:r>
    </w:p>
    <w:p w:rsidR="007177E5" w:rsidRPr="0035736A" w:rsidRDefault="00684ABE" w:rsidP="007177E5">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1、</w:t>
      </w:r>
      <w:r w:rsidR="007177E5" w:rsidRPr="0035736A">
        <w:rPr>
          <w:rFonts w:ascii="仿宋" w:eastAsia="仿宋" w:hAnsi="仿宋" w:hint="eastAsia"/>
          <w:sz w:val="28"/>
          <w:szCs w:val="28"/>
        </w:rPr>
        <w:t>开通添益宝100%中奖最高奖励5000元，于添益宝开通后第二个工作日24:00前赠送红包；</w:t>
      </w:r>
    </w:p>
    <w:p w:rsidR="007177E5" w:rsidRPr="0035736A" w:rsidRDefault="00684ABE" w:rsidP="003F4AD0">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2、</w:t>
      </w:r>
      <w:r w:rsidR="007177E5" w:rsidRPr="0035736A">
        <w:rPr>
          <w:rFonts w:ascii="仿宋" w:eastAsia="仿宋" w:hAnsi="仿宋" w:hint="eastAsia"/>
          <w:sz w:val="28"/>
          <w:szCs w:val="28"/>
        </w:rPr>
        <w:t>添益宝首次产生收益即送5元，首次产生收益后第二个工作日24:00前赠送红包；</w:t>
      </w:r>
    </w:p>
    <w:p w:rsidR="007177E5" w:rsidRPr="0035736A" w:rsidRDefault="007177E5" w:rsidP="007177E5">
      <w:pPr>
        <w:tabs>
          <w:tab w:val="left" w:pos="1500"/>
        </w:tabs>
        <w:spacing w:line="360" w:lineRule="auto"/>
        <w:ind w:firstLineChars="200" w:firstLine="560"/>
        <w:jc w:val="left"/>
        <w:rPr>
          <w:rFonts w:ascii="仿宋" w:eastAsia="仿宋" w:hAnsi="仿宋"/>
          <w:color w:val="FF0000"/>
          <w:sz w:val="28"/>
          <w:szCs w:val="28"/>
        </w:rPr>
      </w:pPr>
      <w:r w:rsidRPr="0035736A">
        <w:rPr>
          <w:rFonts w:ascii="仿宋" w:eastAsia="仿宋" w:hAnsi="仿宋" w:hint="eastAsia"/>
          <w:color w:val="FF0000"/>
          <w:sz w:val="28"/>
          <w:szCs w:val="28"/>
        </w:rPr>
        <w:t>在上述时间点未获得红包，如何处理？</w:t>
      </w:r>
    </w:p>
    <w:p w:rsidR="007177E5" w:rsidRPr="0035736A" w:rsidRDefault="007177E5" w:rsidP="007177E5">
      <w:pPr>
        <w:tabs>
          <w:tab w:val="left" w:pos="1500"/>
        </w:tabs>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处理指引：</w:t>
      </w:r>
    </w:p>
    <w:tbl>
      <w:tblPr>
        <w:tblStyle w:val="ab"/>
        <w:tblW w:w="0" w:type="auto"/>
        <w:tblLayout w:type="fixed"/>
        <w:tblLook w:val="04A0"/>
        <w:tblPrChange w:id="0" w:author="顾朕彦" w:date="2014-05-23T20:28:00Z">
          <w:tblPr>
            <w:tblStyle w:val="ab"/>
            <w:tblW w:w="0" w:type="auto"/>
            <w:tblLook w:val="04A0"/>
          </w:tblPr>
        </w:tblPrChange>
      </w:tblPr>
      <w:tblGrid>
        <w:gridCol w:w="1384"/>
        <w:gridCol w:w="1418"/>
        <w:gridCol w:w="2268"/>
        <w:gridCol w:w="2976"/>
        <w:tblGridChange w:id="1">
          <w:tblGrid>
            <w:gridCol w:w="960"/>
            <w:gridCol w:w="424"/>
            <w:gridCol w:w="675"/>
            <w:gridCol w:w="459"/>
            <w:gridCol w:w="284"/>
            <w:gridCol w:w="356"/>
            <w:gridCol w:w="1172"/>
            <w:gridCol w:w="740"/>
            <w:gridCol w:w="1804"/>
            <w:gridCol w:w="1172"/>
          </w:tblGrid>
        </w:tblGridChange>
      </w:tblGrid>
      <w:tr w:rsidR="007946FB" w:rsidTr="00DC482E">
        <w:trPr>
          <w:ins w:id="2" w:author="顾朕彦" w:date="2014-05-23T20:19:00Z"/>
          <w:trPrChange w:id="3" w:author="顾朕彦" w:date="2014-05-23T20:28:00Z">
            <w:trPr>
              <w:gridAfter w:val="0"/>
            </w:trPr>
          </w:trPrChange>
        </w:trPr>
        <w:tc>
          <w:tcPr>
            <w:tcW w:w="1384" w:type="dxa"/>
            <w:tcPrChange w:id="4" w:author="顾朕彦" w:date="2014-05-23T20:28:00Z">
              <w:tcPr>
                <w:tcW w:w="1420" w:type="dxa"/>
              </w:tcPr>
            </w:tcPrChange>
          </w:tcPr>
          <w:p w:rsidR="007946FB" w:rsidRDefault="007946FB" w:rsidP="007177E5">
            <w:pPr>
              <w:tabs>
                <w:tab w:val="left" w:pos="1500"/>
              </w:tabs>
              <w:spacing w:line="360" w:lineRule="auto"/>
              <w:jc w:val="left"/>
              <w:rPr>
                <w:ins w:id="5" w:author="顾朕彦" w:date="2014-05-23T20:19:00Z"/>
                <w:rFonts w:ascii="仿宋" w:eastAsia="仿宋" w:hAnsi="仿宋"/>
                <w:sz w:val="28"/>
                <w:szCs w:val="28"/>
              </w:rPr>
            </w:pPr>
            <w:ins w:id="6" w:author="顾朕彦" w:date="2014-05-23T20:20:00Z">
              <w:r>
                <w:rPr>
                  <w:rFonts w:ascii="仿宋" w:eastAsia="仿宋" w:hAnsi="仿宋" w:hint="eastAsia"/>
                  <w:sz w:val="28"/>
                  <w:szCs w:val="28"/>
                </w:rPr>
                <w:t>活动</w:t>
              </w:r>
            </w:ins>
          </w:p>
        </w:tc>
        <w:tc>
          <w:tcPr>
            <w:tcW w:w="1418" w:type="dxa"/>
            <w:tcPrChange w:id="7" w:author="顾朕彦" w:date="2014-05-23T20:28:00Z">
              <w:tcPr>
                <w:tcW w:w="1420" w:type="dxa"/>
                <w:gridSpan w:val="2"/>
              </w:tcPr>
            </w:tcPrChange>
          </w:tcPr>
          <w:p w:rsidR="007946FB" w:rsidRDefault="007946FB" w:rsidP="007177E5">
            <w:pPr>
              <w:tabs>
                <w:tab w:val="left" w:pos="1500"/>
              </w:tabs>
              <w:spacing w:line="360" w:lineRule="auto"/>
              <w:jc w:val="left"/>
              <w:rPr>
                <w:ins w:id="8" w:author="顾朕彦" w:date="2014-05-23T20:19:00Z"/>
                <w:rFonts w:ascii="仿宋" w:eastAsia="仿宋" w:hAnsi="仿宋"/>
                <w:sz w:val="28"/>
                <w:szCs w:val="28"/>
              </w:rPr>
            </w:pPr>
            <w:ins w:id="9" w:author="顾朕彦" w:date="2014-05-23T20:21:00Z">
              <w:r>
                <w:rPr>
                  <w:rFonts w:ascii="仿宋" w:eastAsia="仿宋" w:hAnsi="仿宋" w:hint="eastAsia"/>
                  <w:sz w:val="28"/>
                  <w:szCs w:val="28"/>
                </w:rPr>
                <w:t>步骤1</w:t>
              </w:r>
            </w:ins>
          </w:p>
        </w:tc>
        <w:tc>
          <w:tcPr>
            <w:tcW w:w="2268" w:type="dxa"/>
            <w:tcPrChange w:id="10" w:author="顾朕彦" w:date="2014-05-23T20:28:00Z">
              <w:tcPr>
                <w:tcW w:w="1420" w:type="dxa"/>
                <w:gridSpan w:val="3"/>
              </w:tcPr>
            </w:tcPrChange>
          </w:tcPr>
          <w:p w:rsidR="007946FB" w:rsidRDefault="007946FB" w:rsidP="007946FB">
            <w:pPr>
              <w:tabs>
                <w:tab w:val="left" w:pos="1500"/>
              </w:tabs>
              <w:spacing w:line="360" w:lineRule="auto"/>
              <w:jc w:val="left"/>
              <w:rPr>
                <w:ins w:id="11" w:author="顾朕彦" w:date="2014-05-23T20:19:00Z"/>
                <w:rFonts w:ascii="仿宋" w:eastAsia="仿宋" w:hAnsi="仿宋"/>
                <w:sz w:val="28"/>
                <w:szCs w:val="28"/>
              </w:rPr>
            </w:pPr>
            <w:ins w:id="12" w:author="顾朕彦" w:date="2014-05-23T20:21:00Z">
              <w:r>
                <w:rPr>
                  <w:rFonts w:ascii="仿宋" w:eastAsia="仿宋" w:hAnsi="仿宋" w:hint="eastAsia"/>
                  <w:sz w:val="28"/>
                  <w:szCs w:val="28"/>
                </w:rPr>
                <w:t>步骤2</w:t>
              </w:r>
            </w:ins>
          </w:p>
        </w:tc>
        <w:tc>
          <w:tcPr>
            <w:tcW w:w="2976" w:type="dxa"/>
            <w:tcPrChange w:id="13" w:author="顾朕彦" w:date="2014-05-23T20:28:00Z">
              <w:tcPr>
                <w:tcW w:w="1420" w:type="dxa"/>
                <w:gridSpan w:val="3"/>
              </w:tcPr>
            </w:tcPrChange>
          </w:tcPr>
          <w:p w:rsidR="007946FB" w:rsidRDefault="007946FB" w:rsidP="007177E5">
            <w:pPr>
              <w:tabs>
                <w:tab w:val="left" w:pos="1500"/>
              </w:tabs>
              <w:spacing w:line="360" w:lineRule="auto"/>
              <w:jc w:val="left"/>
              <w:rPr>
                <w:ins w:id="14" w:author="顾朕彦" w:date="2014-05-23T20:19:00Z"/>
                <w:rFonts w:ascii="仿宋" w:eastAsia="仿宋" w:hAnsi="仿宋"/>
                <w:sz w:val="28"/>
                <w:szCs w:val="28"/>
              </w:rPr>
            </w:pPr>
            <w:ins w:id="15" w:author="顾朕彦" w:date="2014-05-23T20:23:00Z">
              <w:r>
                <w:rPr>
                  <w:rFonts w:ascii="仿宋" w:eastAsia="仿宋" w:hAnsi="仿宋" w:hint="eastAsia"/>
                  <w:sz w:val="28"/>
                  <w:szCs w:val="28"/>
                </w:rPr>
                <w:t>步骤3</w:t>
              </w:r>
            </w:ins>
          </w:p>
        </w:tc>
      </w:tr>
      <w:tr w:rsidR="007946FB" w:rsidTr="00DC482E">
        <w:tc>
          <w:tcPr>
            <w:tcW w:w="1384" w:type="dxa"/>
            <w:tcPrChange w:id="16" w:author="顾朕彦" w:date="2014-05-23T20:28:00Z">
              <w:tcPr>
                <w:tcW w:w="960" w:type="dxa"/>
              </w:tcPr>
            </w:tcPrChange>
          </w:tcPr>
          <w:p w:rsidR="007946FB" w:rsidRDefault="007946FB" w:rsidP="007177E5">
            <w:pPr>
              <w:tabs>
                <w:tab w:val="left" w:pos="1500"/>
              </w:tabs>
              <w:spacing w:line="360" w:lineRule="auto"/>
              <w:jc w:val="left"/>
              <w:rPr>
                <w:rFonts w:ascii="仿宋" w:eastAsia="仿宋" w:hAnsi="仿宋"/>
                <w:sz w:val="28"/>
                <w:szCs w:val="28"/>
              </w:rPr>
            </w:pPr>
            <w:r>
              <w:rPr>
                <w:rFonts w:ascii="仿宋" w:eastAsia="仿宋" w:hAnsi="仿宋" w:hint="eastAsia"/>
                <w:sz w:val="28"/>
                <w:szCs w:val="28"/>
              </w:rPr>
              <w:t>活动1开户送红包</w:t>
            </w:r>
          </w:p>
        </w:tc>
        <w:tc>
          <w:tcPr>
            <w:tcW w:w="1418" w:type="dxa"/>
            <w:tcPrChange w:id="17" w:author="顾朕彦" w:date="2014-05-23T20:28:00Z">
              <w:tcPr>
                <w:tcW w:w="1558" w:type="dxa"/>
                <w:gridSpan w:val="3"/>
              </w:tcPr>
            </w:tcPrChange>
          </w:tcPr>
          <w:p w:rsidR="007946FB" w:rsidRDefault="007946FB" w:rsidP="007177E5">
            <w:pPr>
              <w:tabs>
                <w:tab w:val="left" w:pos="1500"/>
              </w:tabs>
              <w:spacing w:line="360" w:lineRule="auto"/>
              <w:jc w:val="left"/>
              <w:rPr>
                <w:rFonts w:ascii="仿宋" w:eastAsia="仿宋" w:hAnsi="仿宋"/>
                <w:sz w:val="28"/>
                <w:szCs w:val="28"/>
              </w:rPr>
            </w:pPr>
            <w:r>
              <w:rPr>
                <w:rFonts w:ascii="仿宋" w:eastAsia="仿宋" w:hAnsi="仿宋" w:hint="eastAsia"/>
                <w:sz w:val="28"/>
                <w:szCs w:val="28"/>
              </w:rPr>
              <w:t>查询综管台开通添益宝时间</w:t>
            </w:r>
          </w:p>
        </w:tc>
        <w:tc>
          <w:tcPr>
            <w:tcW w:w="2268" w:type="dxa"/>
            <w:tcPrChange w:id="18" w:author="顾朕彦" w:date="2014-05-23T20:28:00Z">
              <w:tcPr>
                <w:tcW w:w="1812" w:type="dxa"/>
                <w:gridSpan w:val="3"/>
              </w:tcPr>
            </w:tcPrChange>
          </w:tcPr>
          <w:p w:rsidR="007946FB" w:rsidRPr="007946FB" w:rsidRDefault="007946FB" w:rsidP="007177E5">
            <w:pPr>
              <w:tabs>
                <w:tab w:val="left" w:pos="1500"/>
              </w:tabs>
              <w:spacing w:line="360" w:lineRule="auto"/>
              <w:jc w:val="left"/>
              <w:rPr>
                <w:rFonts w:ascii="仿宋" w:eastAsia="仿宋" w:hAnsi="仿宋"/>
                <w:sz w:val="28"/>
                <w:szCs w:val="28"/>
              </w:rPr>
            </w:pPr>
            <w:r>
              <w:rPr>
                <w:rFonts w:ascii="仿宋" w:eastAsia="仿宋" w:hAnsi="仿宋" w:hint="eastAsia"/>
                <w:sz w:val="28"/>
                <w:szCs w:val="28"/>
              </w:rPr>
              <w:t>已开通，用手机号+交易类型为“</w:t>
            </w:r>
            <w:r w:rsidRPr="007946FB">
              <w:rPr>
                <w:rFonts w:ascii="仿宋" w:eastAsia="仿宋" w:hAnsi="仿宋" w:hint="eastAsia"/>
                <w:sz w:val="28"/>
                <w:szCs w:val="28"/>
              </w:rPr>
              <w:t>可提现批量充值</w:t>
            </w:r>
            <w:r>
              <w:rPr>
                <w:rFonts w:ascii="仿宋" w:eastAsia="仿宋" w:hAnsi="仿宋" w:hint="eastAsia"/>
                <w:sz w:val="28"/>
                <w:szCs w:val="28"/>
              </w:rPr>
              <w:t>”查询用户返利交易</w:t>
            </w:r>
          </w:p>
        </w:tc>
        <w:tc>
          <w:tcPr>
            <w:tcW w:w="2976" w:type="dxa"/>
            <w:vMerge w:val="restart"/>
            <w:tcPrChange w:id="19" w:author="顾朕彦" w:date="2014-05-23T20:28:00Z">
              <w:tcPr>
                <w:tcW w:w="3716" w:type="dxa"/>
                <w:gridSpan w:val="3"/>
                <w:vMerge w:val="restart"/>
              </w:tcPr>
            </w:tcPrChange>
          </w:tcPr>
          <w:p w:rsidR="007946FB" w:rsidRPr="007946FB" w:rsidRDefault="007946FB" w:rsidP="007946FB">
            <w:pPr>
              <w:tabs>
                <w:tab w:val="left" w:pos="1500"/>
              </w:tabs>
              <w:spacing w:line="360" w:lineRule="auto"/>
              <w:jc w:val="left"/>
              <w:rPr>
                <w:rFonts w:ascii="仿宋" w:eastAsia="仿宋" w:hAnsi="仿宋"/>
                <w:sz w:val="28"/>
                <w:szCs w:val="28"/>
              </w:rPr>
            </w:pPr>
            <w:r>
              <w:rPr>
                <w:rFonts w:ascii="仿宋" w:eastAsia="仿宋" w:hAnsi="仿宋" w:hint="eastAsia"/>
                <w:sz w:val="28"/>
                <w:szCs w:val="28"/>
              </w:rPr>
              <w:t>无充值信息，查询运营答复结果中是否有该用户充值失败记录，</w:t>
            </w:r>
            <w:r w:rsidR="0048696C">
              <w:rPr>
                <w:rFonts w:ascii="仿宋" w:eastAsia="仿宋" w:hAnsi="仿宋"/>
                <w:sz w:val="28"/>
                <w:szCs w:val="28"/>
              </w:rPr>
              <w:fldChar w:fldCharType="begin"/>
            </w:r>
            <w:r>
              <w:rPr>
                <w:rFonts w:ascii="仿宋" w:eastAsia="仿宋" w:hAnsi="仿宋"/>
                <w:sz w:val="28"/>
                <w:szCs w:val="28"/>
              </w:rPr>
              <w:instrText xml:space="preserve"> HYPERLINK "mailto:</w:instrText>
            </w:r>
            <w:r>
              <w:rPr>
                <w:rFonts w:ascii="仿宋" w:eastAsia="仿宋" w:hAnsi="仿宋" w:hint="eastAsia"/>
                <w:sz w:val="28"/>
                <w:szCs w:val="28"/>
              </w:rPr>
              <w:instrText>若有则每日汇总发邮件给liwenyi-yy@bestpay.com.cn</w:instrText>
            </w:r>
            <w:r>
              <w:rPr>
                <w:rFonts w:ascii="仿宋" w:eastAsia="仿宋" w:hAnsi="仿宋"/>
                <w:sz w:val="28"/>
                <w:szCs w:val="28"/>
              </w:rPr>
              <w:instrText xml:space="preserve">" </w:instrText>
            </w:r>
            <w:r w:rsidR="0048696C">
              <w:rPr>
                <w:rFonts w:ascii="仿宋" w:eastAsia="仿宋" w:hAnsi="仿宋"/>
                <w:sz w:val="28"/>
                <w:szCs w:val="28"/>
              </w:rPr>
              <w:fldChar w:fldCharType="separate"/>
            </w:r>
            <w:r w:rsidRPr="00982E57">
              <w:rPr>
                <w:rStyle w:val="a5"/>
                <w:rFonts w:ascii="仿宋" w:eastAsia="仿宋" w:hAnsi="仿宋" w:hint="eastAsia"/>
                <w:sz w:val="28"/>
                <w:szCs w:val="28"/>
              </w:rPr>
              <w:t>若有则每日汇总发邮件给</w:t>
            </w:r>
            <w:r w:rsidRPr="00982E57">
              <w:rPr>
                <w:rStyle w:val="a5"/>
                <w:rFonts w:ascii="仿宋" w:eastAsia="仿宋" w:hAnsi="仿宋" w:hint="eastAsia"/>
                <w:sz w:val="28"/>
                <w:szCs w:val="28"/>
              </w:rPr>
              <w:lastRenderedPageBreak/>
              <w:t>liwenyi-yy@bestpay.com.cn</w:t>
            </w:r>
            <w:r w:rsidR="0048696C">
              <w:rPr>
                <w:rFonts w:ascii="仿宋" w:eastAsia="仿宋" w:hAnsi="仿宋"/>
                <w:sz w:val="28"/>
                <w:szCs w:val="28"/>
              </w:rPr>
              <w:fldChar w:fldCharType="end"/>
            </w:r>
            <w:r>
              <w:rPr>
                <w:rFonts w:ascii="仿宋" w:eastAsia="仿宋" w:hAnsi="仿宋" w:hint="eastAsia"/>
                <w:sz w:val="28"/>
                <w:szCs w:val="28"/>
              </w:rPr>
              <w:t>补充，若查询运营答复结果无该用户</w:t>
            </w:r>
            <w:ins w:id="20" w:author="顾朕彦" w:date="2014-05-23T20:25:00Z">
              <w:r>
                <w:rPr>
                  <w:rFonts w:ascii="仿宋" w:eastAsia="仿宋" w:hAnsi="仿宋" w:hint="eastAsia"/>
                  <w:sz w:val="28"/>
                  <w:szCs w:val="28"/>
                </w:rPr>
                <w:t>则</w:t>
              </w:r>
            </w:ins>
            <w:r>
              <w:rPr>
                <w:rFonts w:ascii="仿宋" w:eastAsia="仿宋" w:hAnsi="仿宋" w:hint="eastAsia"/>
                <w:sz w:val="28"/>
                <w:szCs w:val="28"/>
              </w:rPr>
              <w:t>派单运营协查</w:t>
            </w:r>
          </w:p>
        </w:tc>
      </w:tr>
      <w:tr w:rsidR="000A5E95" w:rsidTr="00A87EA4">
        <w:trPr>
          <w:trHeight w:val="3744"/>
        </w:trPr>
        <w:tc>
          <w:tcPr>
            <w:tcW w:w="1384" w:type="dxa"/>
          </w:tcPr>
          <w:p w:rsidR="000A5E95" w:rsidRDefault="000A5E95" w:rsidP="007177E5">
            <w:pPr>
              <w:tabs>
                <w:tab w:val="left" w:pos="1500"/>
              </w:tabs>
              <w:spacing w:line="360" w:lineRule="auto"/>
              <w:jc w:val="left"/>
              <w:rPr>
                <w:rFonts w:ascii="仿宋" w:eastAsia="仿宋" w:hAnsi="仿宋"/>
                <w:sz w:val="28"/>
                <w:szCs w:val="28"/>
              </w:rPr>
            </w:pPr>
            <w:r>
              <w:rPr>
                <w:rFonts w:ascii="仿宋" w:eastAsia="仿宋" w:hAnsi="仿宋" w:hint="eastAsia"/>
                <w:sz w:val="28"/>
                <w:szCs w:val="28"/>
              </w:rPr>
              <w:lastRenderedPageBreak/>
              <w:t>活动2交易送红包</w:t>
            </w:r>
          </w:p>
        </w:tc>
        <w:tc>
          <w:tcPr>
            <w:tcW w:w="1418" w:type="dxa"/>
          </w:tcPr>
          <w:p w:rsidR="000A5E95" w:rsidRDefault="000A5E95" w:rsidP="007177E5">
            <w:pPr>
              <w:tabs>
                <w:tab w:val="left" w:pos="1500"/>
              </w:tabs>
              <w:spacing w:line="360" w:lineRule="auto"/>
              <w:jc w:val="left"/>
              <w:rPr>
                <w:rFonts w:ascii="仿宋" w:eastAsia="仿宋" w:hAnsi="仿宋"/>
                <w:sz w:val="28"/>
                <w:szCs w:val="28"/>
              </w:rPr>
            </w:pPr>
            <w:r>
              <w:rPr>
                <w:rFonts w:ascii="仿宋" w:eastAsia="仿宋" w:hAnsi="仿宋" w:hint="eastAsia"/>
                <w:sz w:val="28"/>
                <w:szCs w:val="28"/>
              </w:rPr>
              <w:t>查询收益的交易类型“</w:t>
            </w:r>
            <w:r w:rsidRPr="007946FB">
              <w:rPr>
                <w:rFonts w:ascii="仿宋" w:eastAsia="仿宋" w:hAnsi="仿宋" w:hint="eastAsia"/>
                <w:sz w:val="28"/>
                <w:szCs w:val="28"/>
              </w:rPr>
              <w:t>民生银行利息充值</w:t>
            </w:r>
            <w:r>
              <w:rPr>
                <w:rFonts w:ascii="仿宋" w:eastAsia="仿宋" w:hAnsi="仿宋" w:hint="eastAsia"/>
                <w:sz w:val="28"/>
                <w:szCs w:val="28"/>
              </w:rPr>
              <w:t>”</w:t>
            </w:r>
          </w:p>
        </w:tc>
        <w:tc>
          <w:tcPr>
            <w:tcW w:w="2268" w:type="dxa"/>
          </w:tcPr>
          <w:p w:rsidR="000A5E95" w:rsidRDefault="000A5E95" w:rsidP="007177E5">
            <w:pPr>
              <w:tabs>
                <w:tab w:val="left" w:pos="1500"/>
              </w:tabs>
              <w:spacing w:line="360" w:lineRule="auto"/>
              <w:jc w:val="left"/>
              <w:rPr>
                <w:rFonts w:ascii="仿宋" w:eastAsia="仿宋" w:hAnsi="仿宋"/>
                <w:sz w:val="28"/>
                <w:szCs w:val="28"/>
              </w:rPr>
            </w:pPr>
            <w:r>
              <w:rPr>
                <w:rFonts w:ascii="仿宋" w:eastAsia="仿宋" w:hAnsi="仿宋" w:hint="eastAsia"/>
                <w:sz w:val="28"/>
                <w:szCs w:val="28"/>
              </w:rPr>
              <w:t>有利息</w:t>
            </w:r>
            <w:ins w:id="21" w:author="顾朕彦" w:date="2014-05-23T20:27:00Z">
              <w:r>
                <w:rPr>
                  <w:rFonts w:ascii="仿宋" w:eastAsia="仿宋" w:hAnsi="仿宋" w:hint="eastAsia"/>
                  <w:sz w:val="28"/>
                  <w:szCs w:val="28"/>
                </w:rPr>
                <w:t>充值</w:t>
              </w:r>
            </w:ins>
            <w:r>
              <w:rPr>
                <w:rFonts w:ascii="仿宋" w:eastAsia="仿宋" w:hAnsi="仿宋" w:hint="eastAsia"/>
                <w:sz w:val="28"/>
                <w:szCs w:val="28"/>
              </w:rPr>
              <w:t>交易，</w:t>
            </w:r>
            <w:ins w:id="22" w:author="顾朕彦" w:date="2014-05-23T20:27:00Z">
              <w:r>
                <w:rPr>
                  <w:rFonts w:ascii="仿宋" w:eastAsia="仿宋" w:hAnsi="仿宋" w:hint="eastAsia"/>
                  <w:sz w:val="28"/>
                  <w:szCs w:val="28"/>
                </w:rPr>
                <w:t>查询</w:t>
              </w:r>
            </w:ins>
            <w:r>
              <w:rPr>
                <w:rFonts w:ascii="仿宋" w:eastAsia="仿宋" w:hAnsi="仿宋" w:hint="eastAsia"/>
                <w:sz w:val="28"/>
                <w:szCs w:val="28"/>
              </w:rPr>
              <w:t>手机号+交易类型为“</w:t>
            </w:r>
            <w:r w:rsidRPr="007946FB">
              <w:rPr>
                <w:rFonts w:ascii="仿宋" w:eastAsia="仿宋" w:hAnsi="仿宋" w:hint="eastAsia"/>
                <w:sz w:val="28"/>
                <w:szCs w:val="28"/>
              </w:rPr>
              <w:t>可提现批量充值</w:t>
            </w:r>
            <w:r>
              <w:rPr>
                <w:rFonts w:ascii="仿宋" w:eastAsia="仿宋" w:hAnsi="仿宋" w:hint="eastAsia"/>
                <w:sz w:val="28"/>
                <w:szCs w:val="28"/>
              </w:rPr>
              <w:t>”查询用户返利交易</w:t>
            </w:r>
          </w:p>
        </w:tc>
        <w:tc>
          <w:tcPr>
            <w:tcW w:w="2976" w:type="dxa"/>
            <w:vMerge/>
          </w:tcPr>
          <w:p w:rsidR="000A5E95" w:rsidRDefault="000A5E95" w:rsidP="007177E5">
            <w:pPr>
              <w:tabs>
                <w:tab w:val="left" w:pos="1500"/>
              </w:tabs>
              <w:spacing w:line="360" w:lineRule="auto"/>
              <w:jc w:val="left"/>
              <w:rPr>
                <w:rFonts w:ascii="仿宋" w:eastAsia="仿宋" w:hAnsi="仿宋"/>
                <w:sz w:val="28"/>
                <w:szCs w:val="28"/>
              </w:rPr>
            </w:pPr>
          </w:p>
        </w:tc>
      </w:tr>
    </w:tbl>
    <w:p w:rsidR="007946FB" w:rsidRPr="007946FB" w:rsidRDefault="007946FB" w:rsidP="007177E5">
      <w:pPr>
        <w:tabs>
          <w:tab w:val="left" w:pos="1500"/>
        </w:tabs>
        <w:spacing w:line="360" w:lineRule="auto"/>
        <w:ind w:firstLineChars="200" w:firstLine="560"/>
        <w:jc w:val="left"/>
        <w:rPr>
          <w:rFonts w:ascii="仿宋" w:eastAsia="仿宋" w:hAnsi="仿宋"/>
          <w:sz w:val="28"/>
          <w:szCs w:val="28"/>
        </w:rPr>
      </w:pPr>
    </w:p>
    <w:p w:rsidR="007177E5" w:rsidRPr="0035736A" w:rsidRDefault="007177E5" w:rsidP="007177E5">
      <w:pPr>
        <w:tabs>
          <w:tab w:val="left" w:pos="1500"/>
        </w:tabs>
        <w:spacing w:line="360" w:lineRule="auto"/>
        <w:ind w:firstLineChars="200" w:firstLine="560"/>
        <w:jc w:val="left"/>
        <w:rPr>
          <w:rFonts w:ascii="仿宋" w:eastAsia="仿宋" w:hAnsi="仿宋"/>
          <w:sz w:val="28"/>
          <w:szCs w:val="28"/>
        </w:rPr>
      </w:pPr>
    </w:p>
    <w:p w:rsidR="003341E3" w:rsidRPr="0035736A" w:rsidRDefault="0035736A" w:rsidP="003F4AD0">
      <w:pPr>
        <w:jc w:val="left"/>
        <w:rPr>
          <w:rFonts w:ascii="仿宋" w:eastAsia="仿宋" w:hAnsi="仿宋"/>
          <w:b/>
          <w:sz w:val="28"/>
          <w:szCs w:val="28"/>
        </w:rPr>
      </w:pPr>
      <w:r w:rsidRPr="0035736A">
        <w:rPr>
          <w:rFonts w:ascii="仿宋" w:eastAsia="仿宋" w:hAnsi="仿宋" w:hint="eastAsia"/>
          <w:b/>
          <w:sz w:val="28"/>
          <w:szCs w:val="28"/>
        </w:rPr>
        <w:t>六</w:t>
      </w:r>
      <w:r w:rsidR="002F69E1" w:rsidRPr="0035736A">
        <w:rPr>
          <w:rFonts w:ascii="仿宋" w:eastAsia="仿宋" w:hAnsi="仿宋" w:hint="eastAsia"/>
          <w:b/>
          <w:sz w:val="28"/>
          <w:szCs w:val="28"/>
        </w:rPr>
        <w:t>、</w:t>
      </w:r>
      <w:r w:rsidR="003341E3" w:rsidRPr="0035736A">
        <w:rPr>
          <w:rFonts w:ascii="仿宋" w:eastAsia="仿宋" w:hAnsi="仿宋" w:hint="eastAsia"/>
          <w:b/>
          <w:sz w:val="28"/>
          <w:szCs w:val="28"/>
        </w:rPr>
        <w:t>客服脚本FAQ</w:t>
      </w:r>
    </w:p>
    <w:p w:rsidR="00684ABE" w:rsidRPr="0035736A" w:rsidRDefault="00684ABE" w:rsidP="00684ABE">
      <w:pPr>
        <w:pStyle w:val="aa"/>
        <w:snapToGrid w:val="0"/>
        <w:spacing w:line="360" w:lineRule="auto"/>
        <w:ind w:firstLine="560"/>
        <w:rPr>
          <w:rFonts w:ascii="仿宋" w:eastAsia="仿宋" w:hAnsi="仿宋"/>
          <w:color w:val="0070C0"/>
          <w:szCs w:val="28"/>
        </w:rPr>
      </w:pPr>
      <w:r w:rsidRPr="0035736A">
        <w:rPr>
          <w:rFonts w:ascii="仿宋" w:eastAsia="仿宋" w:hAnsi="仿宋"/>
          <w:color w:val="0070C0"/>
          <w:szCs w:val="28"/>
        </w:rPr>
        <w:t>1.</w:t>
      </w:r>
      <w:r w:rsidRPr="0035736A">
        <w:rPr>
          <w:rFonts w:ascii="仿宋" w:eastAsia="仿宋" w:hAnsi="仿宋" w:hint="eastAsia"/>
          <w:color w:val="0070C0"/>
          <w:szCs w:val="28"/>
        </w:rPr>
        <w:t>异网手机用户，苹果手机用户或非实名用户也可以参加</w:t>
      </w:r>
      <w:r w:rsidR="00594E59" w:rsidRPr="0035736A">
        <w:rPr>
          <w:rFonts w:ascii="仿宋" w:eastAsia="仿宋" w:hAnsi="仿宋" w:hint="eastAsia"/>
          <w:color w:val="0070C0"/>
          <w:szCs w:val="28"/>
        </w:rPr>
        <w:t>开通</w:t>
      </w:r>
      <w:r w:rsidRPr="0035736A">
        <w:rPr>
          <w:rFonts w:ascii="仿宋" w:eastAsia="仿宋" w:hAnsi="仿宋" w:hint="eastAsia"/>
          <w:color w:val="0070C0"/>
          <w:szCs w:val="28"/>
        </w:rPr>
        <w:t>添益宝</w:t>
      </w:r>
      <w:r w:rsidR="00594E59" w:rsidRPr="0035736A">
        <w:rPr>
          <w:rFonts w:ascii="仿宋" w:eastAsia="仿宋" w:hAnsi="仿宋" w:hint="eastAsia"/>
          <w:color w:val="0070C0"/>
          <w:szCs w:val="28"/>
        </w:rPr>
        <w:t>营销</w:t>
      </w:r>
      <w:r w:rsidRPr="0035736A">
        <w:rPr>
          <w:rFonts w:ascii="仿宋" w:eastAsia="仿宋" w:hAnsi="仿宋" w:hint="eastAsia"/>
          <w:color w:val="0070C0"/>
          <w:szCs w:val="28"/>
        </w:rPr>
        <w:t>活动吗？</w:t>
      </w:r>
    </w:p>
    <w:p w:rsidR="00684ABE" w:rsidRPr="0035736A" w:rsidRDefault="00684ABE" w:rsidP="00684ABE">
      <w:pPr>
        <w:ind w:firstLineChars="200" w:firstLine="560"/>
        <w:rPr>
          <w:rFonts w:ascii="仿宋" w:eastAsia="仿宋" w:hAnsi="仿宋"/>
          <w:sz w:val="28"/>
          <w:szCs w:val="28"/>
        </w:rPr>
      </w:pPr>
      <w:r w:rsidRPr="0035736A">
        <w:rPr>
          <w:rFonts w:ascii="仿宋" w:eastAsia="仿宋" w:hAnsi="仿宋" w:hint="eastAsia"/>
          <w:sz w:val="28"/>
          <w:szCs w:val="28"/>
        </w:rPr>
        <w:t>答：异网手机用户</w:t>
      </w:r>
      <w:r w:rsidR="00594E59" w:rsidRPr="0035736A">
        <w:rPr>
          <w:rFonts w:ascii="仿宋" w:eastAsia="仿宋" w:hAnsi="仿宋" w:hint="eastAsia"/>
          <w:sz w:val="28"/>
          <w:szCs w:val="28"/>
        </w:rPr>
        <w:t>可以</w:t>
      </w:r>
      <w:r w:rsidRPr="0035736A">
        <w:rPr>
          <w:rFonts w:ascii="仿宋" w:eastAsia="仿宋" w:hAnsi="仿宋" w:hint="eastAsia"/>
          <w:sz w:val="28"/>
          <w:szCs w:val="28"/>
        </w:rPr>
        <w:t>参加，</w:t>
      </w:r>
      <w:r w:rsidR="00594E59" w:rsidRPr="0035736A">
        <w:rPr>
          <w:rFonts w:ascii="仿宋" w:eastAsia="仿宋" w:hAnsi="仿宋" w:hint="eastAsia"/>
          <w:sz w:val="28"/>
          <w:szCs w:val="28"/>
        </w:rPr>
        <w:t>所有</w:t>
      </w:r>
      <w:r w:rsidRPr="0035736A">
        <w:rPr>
          <w:rFonts w:ascii="仿宋" w:eastAsia="仿宋" w:hAnsi="仿宋" w:hint="eastAsia"/>
          <w:sz w:val="28"/>
          <w:szCs w:val="28"/>
        </w:rPr>
        <w:t>非实名或初级实名的用户通过高级实名认证且开通添益宝后可参与此活动。本</w:t>
      </w:r>
      <w:r w:rsidR="00594E59" w:rsidRPr="0035736A">
        <w:rPr>
          <w:rFonts w:ascii="仿宋" w:eastAsia="仿宋" w:hAnsi="仿宋" w:hint="eastAsia"/>
          <w:sz w:val="28"/>
          <w:szCs w:val="28"/>
        </w:rPr>
        <w:t>活动</w:t>
      </w:r>
      <w:r w:rsidRPr="0035736A">
        <w:rPr>
          <w:rFonts w:ascii="仿宋" w:eastAsia="仿宋" w:hAnsi="仿宋" w:hint="eastAsia"/>
          <w:sz w:val="28"/>
          <w:szCs w:val="28"/>
        </w:rPr>
        <w:t>不区分安卓手机和苹果手机</w:t>
      </w:r>
      <w:r w:rsidR="00D144B6" w:rsidRPr="0035736A">
        <w:rPr>
          <w:rFonts w:ascii="仿宋" w:eastAsia="仿宋" w:hAnsi="仿宋" w:hint="eastAsia"/>
          <w:sz w:val="28"/>
          <w:szCs w:val="28"/>
        </w:rPr>
        <w:t>。</w:t>
      </w:r>
    </w:p>
    <w:p w:rsidR="00684ABE" w:rsidRPr="0035736A" w:rsidRDefault="00684ABE" w:rsidP="00684ABE">
      <w:pPr>
        <w:pStyle w:val="aa"/>
        <w:snapToGrid w:val="0"/>
        <w:spacing w:line="360" w:lineRule="auto"/>
        <w:ind w:firstLine="562"/>
        <w:rPr>
          <w:rFonts w:ascii="仿宋" w:eastAsia="仿宋" w:hAnsi="仿宋"/>
          <w:b/>
          <w:color w:val="FF0000"/>
          <w:szCs w:val="28"/>
        </w:rPr>
      </w:pPr>
    </w:p>
    <w:p w:rsidR="00684ABE" w:rsidRPr="0035736A" w:rsidRDefault="00684ABE" w:rsidP="00684ABE">
      <w:pPr>
        <w:pStyle w:val="aa"/>
        <w:snapToGrid w:val="0"/>
        <w:spacing w:line="360" w:lineRule="auto"/>
        <w:ind w:firstLine="560"/>
        <w:rPr>
          <w:rFonts w:ascii="仿宋" w:eastAsia="仿宋" w:hAnsi="仿宋"/>
          <w:color w:val="0070C0"/>
          <w:szCs w:val="28"/>
        </w:rPr>
      </w:pPr>
      <w:r w:rsidRPr="0035736A">
        <w:rPr>
          <w:rFonts w:ascii="仿宋" w:eastAsia="仿宋" w:hAnsi="仿宋"/>
          <w:color w:val="0070C0"/>
          <w:szCs w:val="28"/>
        </w:rPr>
        <w:t>2.</w:t>
      </w:r>
      <w:r w:rsidRPr="0035736A">
        <w:rPr>
          <w:rFonts w:ascii="仿宋" w:eastAsia="仿宋" w:hAnsi="仿宋" w:hint="eastAsia"/>
          <w:color w:val="0070C0"/>
          <w:szCs w:val="28"/>
        </w:rPr>
        <w:t>用户不能参加活动的可能原因是什么？</w:t>
      </w:r>
    </w:p>
    <w:p w:rsidR="00684ABE" w:rsidRPr="0035736A" w:rsidRDefault="00684ABE" w:rsidP="00684ABE">
      <w:pPr>
        <w:autoSpaceDE w:val="0"/>
        <w:autoSpaceDN w:val="0"/>
        <w:adjustRightInd w:val="0"/>
        <w:snapToGrid w:val="0"/>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答：用户不能参加活动的可能原因有：</w:t>
      </w:r>
    </w:p>
    <w:p w:rsidR="00684ABE" w:rsidRPr="0035736A" w:rsidRDefault="00684ABE" w:rsidP="00684ABE">
      <w:pPr>
        <w:autoSpaceDE w:val="0"/>
        <w:autoSpaceDN w:val="0"/>
        <w:adjustRightInd w:val="0"/>
        <w:snapToGrid w:val="0"/>
        <w:spacing w:line="360" w:lineRule="auto"/>
        <w:ind w:firstLineChars="200" w:firstLine="560"/>
        <w:jc w:val="left"/>
        <w:rPr>
          <w:rFonts w:ascii="仿宋" w:eastAsia="仿宋" w:hAnsi="仿宋"/>
          <w:sz w:val="28"/>
          <w:szCs w:val="28"/>
        </w:rPr>
      </w:pPr>
      <w:r w:rsidRPr="0035736A">
        <w:rPr>
          <w:rFonts w:ascii="仿宋" w:eastAsia="仿宋" w:hAnsi="仿宋"/>
          <w:sz w:val="28"/>
          <w:szCs w:val="28"/>
        </w:rPr>
        <w:t>1</w:t>
      </w:r>
      <w:r w:rsidRPr="0035736A">
        <w:rPr>
          <w:rFonts w:ascii="仿宋" w:eastAsia="仿宋" w:hAnsi="仿宋" w:hint="eastAsia"/>
          <w:sz w:val="28"/>
          <w:szCs w:val="28"/>
        </w:rPr>
        <w:t>、</w:t>
      </w:r>
      <w:r w:rsidRPr="0035736A">
        <w:rPr>
          <w:rFonts w:ascii="仿宋" w:eastAsia="仿宋" w:hAnsi="仿宋"/>
          <w:sz w:val="28"/>
          <w:szCs w:val="28"/>
        </w:rPr>
        <w:tab/>
      </w:r>
      <w:r w:rsidRPr="0035736A">
        <w:rPr>
          <w:rFonts w:ascii="仿宋" w:eastAsia="仿宋" w:hAnsi="仿宋" w:hint="eastAsia"/>
          <w:sz w:val="28"/>
          <w:szCs w:val="28"/>
        </w:rPr>
        <w:t>不是翼支付高级实名用户；</w:t>
      </w:r>
    </w:p>
    <w:p w:rsidR="00684ABE" w:rsidRPr="0035736A" w:rsidRDefault="00684ABE" w:rsidP="00684ABE">
      <w:pPr>
        <w:autoSpaceDE w:val="0"/>
        <w:autoSpaceDN w:val="0"/>
        <w:adjustRightInd w:val="0"/>
        <w:snapToGrid w:val="0"/>
        <w:spacing w:line="360" w:lineRule="auto"/>
        <w:ind w:firstLineChars="200" w:firstLine="560"/>
        <w:jc w:val="left"/>
        <w:rPr>
          <w:rFonts w:ascii="仿宋" w:eastAsia="仿宋" w:hAnsi="仿宋"/>
          <w:sz w:val="28"/>
          <w:szCs w:val="28"/>
        </w:rPr>
      </w:pPr>
      <w:r w:rsidRPr="0035736A">
        <w:rPr>
          <w:rFonts w:ascii="仿宋" w:eastAsia="仿宋" w:hAnsi="仿宋"/>
          <w:sz w:val="28"/>
          <w:szCs w:val="28"/>
        </w:rPr>
        <w:t>2</w:t>
      </w:r>
      <w:r w:rsidRPr="0035736A">
        <w:rPr>
          <w:rFonts w:ascii="仿宋" w:eastAsia="仿宋" w:hAnsi="仿宋" w:hint="eastAsia"/>
          <w:sz w:val="28"/>
          <w:szCs w:val="28"/>
        </w:rPr>
        <w:t>、</w:t>
      </w:r>
      <w:r w:rsidRPr="0035736A">
        <w:rPr>
          <w:rFonts w:ascii="仿宋" w:eastAsia="仿宋" w:hAnsi="仿宋"/>
          <w:sz w:val="28"/>
          <w:szCs w:val="28"/>
        </w:rPr>
        <w:tab/>
      </w:r>
      <w:r w:rsidRPr="0035736A">
        <w:rPr>
          <w:rFonts w:ascii="仿宋" w:eastAsia="仿宋" w:hAnsi="仿宋" w:hint="eastAsia"/>
          <w:sz w:val="28"/>
          <w:szCs w:val="28"/>
        </w:rPr>
        <w:t>用户未开通添益宝业务；</w:t>
      </w:r>
    </w:p>
    <w:p w:rsidR="00684ABE" w:rsidRPr="0035736A" w:rsidRDefault="00684ABE" w:rsidP="00684ABE">
      <w:pPr>
        <w:pStyle w:val="a6"/>
        <w:ind w:left="360" w:firstLineChars="0" w:firstLine="0"/>
        <w:rPr>
          <w:rFonts w:ascii="仿宋" w:eastAsia="仿宋" w:hAnsi="仿宋"/>
          <w:sz w:val="28"/>
          <w:szCs w:val="28"/>
        </w:rPr>
      </w:pPr>
    </w:p>
    <w:p w:rsidR="00684ABE" w:rsidRPr="0035736A" w:rsidRDefault="00CB2E06" w:rsidP="00684ABE">
      <w:pPr>
        <w:pStyle w:val="aa"/>
        <w:snapToGrid w:val="0"/>
        <w:spacing w:line="360" w:lineRule="auto"/>
        <w:ind w:firstLine="560"/>
        <w:rPr>
          <w:rFonts w:ascii="仿宋" w:eastAsia="仿宋" w:hAnsi="仿宋"/>
          <w:color w:val="0070C0"/>
          <w:szCs w:val="28"/>
        </w:rPr>
      </w:pPr>
      <w:r w:rsidRPr="0035736A">
        <w:rPr>
          <w:rFonts w:ascii="仿宋" w:eastAsia="仿宋" w:hAnsi="仿宋" w:hint="eastAsia"/>
          <w:color w:val="0070C0"/>
          <w:szCs w:val="28"/>
        </w:rPr>
        <w:t>3</w:t>
      </w:r>
      <w:r w:rsidR="00684ABE" w:rsidRPr="0035736A">
        <w:rPr>
          <w:rFonts w:ascii="仿宋" w:eastAsia="仿宋" w:hAnsi="仿宋"/>
          <w:color w:val="0070C0"/>
          <w:szCs w:val="28"/>
        </w:rPr>
        <w:t xml:space="preserve">. </w:t>
      </w:r>
      <w:r w:rsidR="00684ABE" w:rsidRPr="0035736A">
        <w:rPr>
          <w:rFonts w:ascii="仿宋" w:eastAsia="仿宋" w:hAnsi="仿宋" w:hint="eastAsia"/>
          <w:color w:val="0070C0"/>
          <w:szCs w:val="28"/>
        </w:rPr>
        <w:t>用户是否一定要在界面的“活动专区”才能参加返利活动？</w:t>
      </w:r>
    </w:p>
    <w:p w:rsidR="00684ABE" w:rsidRPr="0035736A" w:rsidRDefault="00684ABE" w:rsidP="00684ABE">
      <w:pPr>
        <w:autoSpaceDE w:val="0"/>
        <w:autoSpaceDN w:val="0"/>
        <w:adjustRightInd w:val="0"/>
        <w:snapToGrid w:val="0"/>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答：本活动“无需抢资格”，所有用户都可以参加</w:t>
      </w:r>
      <w:r w:rsidR="00D144B6" w:rsidRPr="0035736A">
        <w:rPr>
          <w:rFonts w:ascii="仿宋" w:eastAsia="仿宋" w:hAnsi="仿宋" w:hint="eastAsia"/>
          <w:sz w:val="28"/>
          <w:szCs w:val="28"/>
        </w:rPr>
        <w:t>。</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autoSpaceDE w:val="0"/>
        <w:autoSpaceDN w:val="0"/>
        <w:adjustRightInd w:val="0"/>
        <w:snapToGrid w:val="0"/>
        <w:spacing w:line="360" w:lineRule="auto"/>
        <w:ind w:firstLineChars="200" w:firstLine="560"/>
        <w:jc w:val="left"/>
        <w:rPr>
          <w:rFonts w:ascii="仿宋" w:eastAsia="仿宋" w:hAnsi="仿宋"/>
          <w:color w:val="0070C0"/>
          <w:sz w:val="28"/>
          <w:szCs w:val="28"/>
        </w:rPr>
      </w:pPr>
      <w:r w:rsidRPr="0035736A">
        <w:rPr>
          <w:rFonts w:ascii="仿宋" w:eastAsia="仿宋" w:hAnsi="仿宋" w:hint="eastAsia"/>
          <w:color w:val="0070C0"/>
          <w:sz w:val="28"/>
          <w:szCs w:val="28"/>
        </w:rPr>
        <w:lastRenderedPageBreak/>
        <w:t>4</w:t>
      </w:r>
      <w:r w:rsidR="00684ABE" w:rsidRPr="0035736A">
        <w:rPr>
          <w:rFonts w:ascii="仿宋" w:eastAsia="仿宋" w:hAnsi="仿宋"/>
          <w:color w:val="0070C0"/>
          <w:sz w:val="28"/>
          <w:szCs w:val="28"/>
        </w:rPr>
        <w:t xml:space="preserve">. </w:t>
      </w:r>
      <w:r w:rsidR="00684ABE" w:rsidRPr="0035736A">
        <w:rPr>
          <w:rFonts w:ascii="仿宋" w:eastAsia="仿宋" w:hAnsi="仿宋" w:hint="eastAsia"/>
          <w:color w:val="0070C0"/>
          <w:sz w:val="28"/>
          <w:szCs w:val="28"/>
        </w:rPr>
        <w:t>开通添益宝</w:t>
      </w:r>
      <w:r w:rsidRPr="0035736A">
        <w:rPr>
          <w:rFonts w:ascii="仿宋" w:eastAsia="仿宋" w:hAnsi="仿宋" w:hint="eastAsia"/>
          <w:color w:val="0070C0"/>
          <w:sz w:val="28"/>
          <w:szCs w:val="28"/>
        </w:rPr>
        <w:t>添益宝送红包活动</w:t>
      </w:r>
      <w:r w:rsidR="00684ABE" w:rsidRPr="0035736A">
        <w:rPr>
          <w:rFonts w:ascii="仿宋" w:eastAsia="仿宋" w:hAnsi="仿宋" w:hint="eastAsia"/>
          <w:color w:val="0070C0"/>
          <w:sz w:val="28"/>
          <w:szCs w:val="28"/>
        </w:rPr>
        <w:t>返利的形式？</w:t>
      </w:r>
    </w:p>
    <w:p w:rsidR="00684ABE" w:rsidRPr="0035736A" w:rsidRDefault="00684ABE" w:rsidP="00684ABE">
      <w:pPr>
        <w:autoSpaceDE w:val="0"/>
        <w:autoSpaceDN w:val="0"/>
        <w:adjustRightInd w:val="0"/>
        <w:snapToGrid w:val="0"/>
        <w:spacing w:line="360" w:lineRule="auto"/>
        <w:ind w:firstLineChars="200" w:firstLine="560"/>
        <w:jc w:val="left"/>
        <w:rPr>
          <w:rFonts w:ascii="仿宋" w:eastAsia="仿宋" w:hAnsi="仿宋"/>
          <w:sz w:val="28"/>
          <w:szCs w:val="28"/>
        </w:rPr>
      </w:pPr>
      <w:r w:rsidRPr="0035736A">
        <w:rPr>
          <w:rFonts w:ascii="仿宋" w:eastAsia="仿宋" w:hAnsi="仿宋" w:hint="eastAsia"/>
          <w:sz w:val="28"/>
          <w:szCs w:val="28"/>
        </w:rPr>
        <w:t>答：后返，自开通日起</w:t>
      </w:r>
      <w:r w:rsidR="00CB2E06" w:rsidRPr="0035736A">
        <w:rPr>
          <w:rFonts w:ascii="仿宋" w:eastAsia="仿宋" w:hAnsi="仿宋" w:hint="eastAsia"/>
          <w:sz w:val="28"/>
          <w:szCs w:val="28"/>
        </w:rPr>
        <w:t>第二个工作</w:t>
      </w:r>
      <w:r w:rsidRPr="0035736A">
        <w:rPr>
          <w:rFonts w:ascii="仿宋" w:eastAsia="仿宋" w:hAnsi="仿宋" w:hint="eastAsia"/>
          <w:sz w:val="28"/>
          <w:szCs w:val="28"/>
        </w:rPr>
        <w:t>日内将得到</w:t>
      </w:r>
      <w:r w:rsidR="00CB2E06" w:rsidRPr="0035736A">
        <w:rPr>
          <w:rFonts w:ascii="仿宋" w:eastAsia="仿宋" w:hAnsi="仿宋" w:hint="eastAsia"/>
          <w:sz w:val="28"/>
          <w:szCs w:val="28"/>
        </w:rPr>
        <w:t>1-5000元不等的翼支付账户金红包</w:t>
      </w:r>
      <w:r w:rsidRPr="0035736A">
        <w:rPr>
          <w:rFonts w:ascii="仿宋" w:eastAsia="仿宋" w:hAnsi="仿宋" w:hint="eastAsia"/>
          <w:sz w:val="28"/>
          <w:szCs w:val="28"/>
        </w:rPr>
        <w:t>。</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ind w:firstLineChars="200" w:firstLine="560"/>
        <w:rPr>
          <w:rFonts w:ascii="仿宋" w:eastAsia="仿宋" w:hAnsi="仿宋"/>
          <w:sz w:val="28"/>
          <w:szCs w:val="28"/>
        </w:rPr>
      </w:pPr>
      <w:r w:rsidRPr="0035736A">
        <w:rPr>
          <w:rFonts w:ascii="仿宋" w:eastAsia="仿宋" w:hAnsi="仿宋" w:hint="eastAsia"/>
          <w:color w:val="0070C0"/>
          <w:sz w:val="28"/>
          <w:szCs w:val="28"/>
        </w:rPr>
        <w:t>5</w:t>
      </w:r>
      <w:r w:rsidR="00684ABE" w:rsidRPr="0035736A">
        <w:rPr>
          <w:rFonts w:ascii="仿宋" w:eastAsia="仿宋" w:hAnsi="仿宋"/>
          <w:color w:val="0070C0"/>
          <w:sz w:val="28"/>
          <w:szCs w:val="28"/>
        </w:rPr>
        <w:t xml:space="preserve">. </w:t>
      </w:r>
      <w:r w:rsidR="00684ABE" w:rsidRPr="0035736A">
        <w:rPr>
          <w:rFonts w:ascii="仿宋" w:eastAsia="仿宋" w:hAnsi="仿宋" w:hint="eastAsia"/>
          <w:color w:val="0070C0"/>
          <w:sz w:val="28"/>
          <w:szCs w:val="28"/>
        </w:rPr>
        <w:t>获赠的</w:t>
      </w:r>
      <w:r w:rsidRPr="0035736A">
        <w:rPr>
          <w:rFonts w:ascii="仿宋" w:eastAsia="仿宋" w:hAnsi="仿宋" w:hint="eastAsia"/>
          <w:color w:val="0070C0"/>
          <w:sz w:val="28"/>
          <w:szCs w:val="28"/>
        </w:rPr>
        <w:t>红包</w:t>
      </w:r>
      <w:r w:rsidR="00313B22" w:rsidRPr="0035736A">
        <w:rPr>
          <w:rFonts w:ascii="仿宋" w:eastAsia="仿宋" w:hAnsi="仿宋" w:hint="eastAsia"/>
          <w:color w:val="0070C0"/>
          <w:sz w:val="28"/>
          <w:szCs w:val="28"/>
        </w:rPr>
        <w:t>如何使用，</w:t>
      </w:r>
      <w:r w:rsidR="00684ABE" w:rsidRPr="0035736A">
        <w:rPr>
          <w:rFonts w:ascii="仿宋" w:eastAsia="仿宋" w:hAnsi="仿宋" w:hint="eastAsia"/>
          <w:color w:val="0070C0"/>
          <w:sz w:val="28"/>
          <w:szCs w:val="28"/>
        </w:rPr>
        <w:t>是否有使用期限？</w:t>
      </w:r>
    </w:p>
    <w:p w:rsidR="00684ABE" w:rsidRPr="0035736A" w:rsidRDefault="00684ABE" w:rsidP="00684ABE">
      <w:pPr>
        <w:ind w:firstLineChars="250" w:firstLine="700"/>
        <w:rPr>
          <w:rFonts w:ascii="仿宋" w:eastAsia="仿宋" w:hAnsi="仿宋"/>
          <w:sz w:val="28"/>
          <w:szCs w:val="28"/>
        </w:rPr>
      </w:pPr>
      <w:r w:rsidRPr="0035736A">
        <w:rPr>
          <w:rFonts w:ascii="仿宋" w:eastAsia="仿宋" w:hAnsi="仿宋" w:hint="eastAsia"/>
          <w:sz w:val="28"/>
          <w:szCs w:val="28"/>
        </w:rPr>
        <w:t>答：获赠的</w:t>
      </w:r>
      <w:r w:rsidR="00CB2E06" w:rsidRPr="0035736A">
        <w:rPr>
          <w:rFonts w:ascii="仿宋" w:eastAsia="仿宋" w:hAnsi="仿宋" w:hint="eastAsia"/>
          <w:sz w:val="28"/>
          <w:szCs w:val="28"/>
        </w:rPr>
        <w:t>红包为可提现的翼支付账户金，</w:t>
      </w:r>
      <w:r w:rsidR="00313B22" w:rsidRPr="0035736A">
        <w:rPr>
          <w:rFonts w:ascii="仿宋" w:eastAsia="仿宋" w:hAnsi="仿宋" w:hint="eastAsia"/>
          <w:sz w:val="28"/>
          <w:szCs w:val="28"/>
        </w:rPr>
        <w:t>与翼支付账户金额无异，可在翼支付客户端、门户网站以及线下商户超市使用，</w:t>
      </w:r>
      <w:r w:rsidR="00CB2E06" w:rsidRPr="0035736A">
        <w:rPr>
          <w:rFonts w:ascii="仿宋" w:eastAsia="仿宋" w:hAnsi="仿宋" w:hint="eastAsia"/>
          <w:sz w:val="28"/>
          <w:szCs w:val="28"/>
        </w:rPr>
        <w:t>无消费</w:t>
      </w:r>
      <w:r w:rsidRPr="0035736A">
        <w:rPr>
          <w:rFonts w:ascii="仿宋" w:eastAsia="仿宋" w:hAnsi="仿宋" w:hint="eastAsia"/>
          <w:sz w:val="28"/>
          <w:szCs w:val="28"/>
        </w:rPr>
        <w:t>有效期。</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spacing w:line="360" w:lineRule="auto"/>
        <w:ind w:leftChars="220" w:left="462"/>
        <w:jc w:val="left"/>
        <w:rPr>
          <w:rFonts w:ascii="仿宋" w:eastAsia="仿宋" w:hAnsi="仿宋"/>
          <w:color w:val="0070C0"/>
          <w:sz w:val="28"/>
          <w:szCs w:val="28"/>
        </w:rPr>
      </w:pPr>
      <w:r w:rsidRPr="0035736A">
        <w:rPr>
          <w:rFonts w:ascii="仿宋" w:eastAsia="仿宋" w:hAnsi="仿宋" w:hint="eastAsia"/>
          <w:color w:val="0070C0"/>
          <w:sz w:val="28"/>
          <w:szCs w:val="28"/>
        </w:rPr>
        <w:t>6</w:t>
      </w:r>
      <w:r w:rsidR="00684ABE" w:rsidRPr="0035736A">
        <w:rPr>
          <w:rFonts w:ascii="仿宋" w:eastAsia="仿宋" w:hAnsi="仿宋" w:hint="eastAsia"/>
          <w:color w:val="0070C0"/>
          <w:sz w:val="28"/>
          <w:szCs w:val="28"/>
        </w:rPr>
        <w:t>．什么是添益宝？</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添益宝是由翼支付为广大用户推出的基于货币基金的余额增值服务。客户签约添益宝后</w:t>
      </w:r>
      <w:r w:rsidRPr="0035736A">
        <w:rPr>
          <w:rFonts w:ascii="仿宋" w:eastAsia="仿宋" w:hAnsi="仿宋"/>
          <w:sz w:val="28"/>
          <w:szCs w:val="28"/>
        </w:rPr>
        <w:t>,</w:t>
      </w:r>
      <w:r w:rsidRPr="0035736A">
        <w:rPr>
          <w:rFonts w:ascii="仿宋" w:eastAsia="仿宋" w:hAnsi="仿宋" w:hint="eastAsia"/>
          <w:sz w:val="28"/>
          <w:szCs w:val="28"/>
        </w:rPr>
        <w:t>其委托翼支付将理财账户内的资金自动申购基金理财产品，申购资金同时可以自由消费，即划付金额自动做货币基金赎回。添益宝首期的合作伙伴是民生银行，由民生银行发起购买汇添富货币基金，基金代码</w:t>
      </w:r>
      <w:r w:rsidRPr="0035736A">
        <w:rPr>
          <w:rFonts w:ascii="仿宋" w:eastAsia="仿宋" w:hAnsi="仿宋"/>
          <w:sz w:val="28"/>
          <w:szCs w:val="28"/>
        </w:rPr>
        <w:t xml:space="preserve"> (000330 )</w:t>
      </w:r>
      <w:r w:rsidRPr="0035736A">
        <w:rPr>
          <w:rFonts w:ascii="仿宋" w:eastAsia="仿宋" w:hAnsi="仿宋" w:hint="eastAsia"/>
          <w:sz w:val="28"/>
          <w:szCs w:val="28"/>
        </w:rPr>
        <w:t>。</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spacing w:line="360" w:lineRule="auto"/>
        <w:ind w:leftChars="220" w:left="462"/>
        <w:jc w:val="left"/>
        <w:rPr>
          <w:rFonts w:ascii="仿宋" w:eastAsia="仿宋" w:hAnsi="仿宋"/>
          <w:color w:val="0070C0"/>
          <w:sz w:val="28"/>
          <w:szCs w:val="28"/>
        </w:rPr>
      </w:pPr>
      <w:r w:rsidRPr="0035736A">
        <w:rPr>
          <w:rFonts w:ascii="仿宋" w:eastAsia="仿宋" w:hAnsi="仿宋" w:hint="eastAsia"/>
          <w:color w:val="0070C0"/>
          <w:sz w:val="28"/>
          <w:szCs w:val="28"/>
        </w:rPr>
        <w:t>7</w:t>
      </w:r>
      <w:r w:rsidR="00684ABE" w:rsidRPr="0035736A">
        <w:rPr>
          <w:rFonts w:ascii="仿宋" w:eastAsia="仿宋" w:hAnsi="仿宋" w:hint="eastAsia"/>
          <w:color w:val="0070C0"/>
          <w:sz w:val="28"/>
          <w:szCs w:val="28"/>
        </w:rPr>
        <w:t>．添益宝服务需要手续费吗？</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添益宝服务暂时不收取客户申购和赎回手续费。</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spacing w:line="360" w:lineRule="auto"/>
        <w:ind w:leftChars="220" w:left="462"/>
        <w:jc w:val="left"/>
        <w:rPr>
          <w:rFonts w:ascii="仿宋" w:eastAsia="仿宋" w:hAnsi="仿宋"/>
          <w:color w:val="0070C0"/>
          <w:sz w:val="28"/>
          <w:szCs w:val="28"/>
        </w:rPr>
      </w:pPr>
      <w:r w:rsidRPr="0035736A">
        <w:rPr>
          <w:rFonts w:ascii="仿宋" w:eastAsia="仿宋" w:hAnsi="仿宋" w:hint="eastAsia"/>
          <w:color w:val="0070C0"/>
          <w:sz w:val="28"/>
          <w:szCs w:val="28"/>
        </w:rPr>
        <w:t>8</w:t>
      </w:r>
      <w:r w:rsidR="00684ABE" w:rsidRPr="0035736A">
        <w:rPr>
          <w:rFonts w:ascii="仿宋" w:eastAsia="仿宋" w:hAnsi="仿宋"/>
          <w:color w:val="0070C0"/>
          <w:sz w:val="28"/>
          <w:szCs w:val="28"/>
        </w:rPr>
        <w:t xml:space="preserve">. </w:t>
      </w:r>
      <w:r w:rsidR="00684ABE" w:rsidRPr="0035736A">
        <w:rPr>
          <w:rFonts w:ascii="仿宋" w:eastAsia="仿宋" w:hAnsi="仿宋" w:hint="eastAsia"/>
          <w:color w:val="0070C0"/>
          <w:sz w:val="28"/>
          <w:szCs w:val="28"/>
        </w:rPr>
        <w:t>如何开通添益宝业务？</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为了您的账户安全考虑，首先您需要通过高级实名认证用户验证，登录翼支付</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sz w:val="28"/>
          <w:szCs w:val="28"/>
        </w:rPr>
        <w:lastRenderedPageBreak/>
        <w:t>www.bestpay.com.cn</w:t>
      </w:r>
      <w:r w:rsidRPr="0035736A">
        <w:rPr>
          <w:rFonts w:ascii="仿宋" w:eastAsia="仿宋" w:hAnsi="仿宋" w:hint="eastAsia"/>
          <w:sz w:val="28"/>
          <w:szCs w:val="28"/>
        </w:rPr>
        <w:t>官网您的账户首页，点击“开通添益宝“按钮，填写相关信息，即可立即开通。登陆翼支付客户端，进入“添益宝”，点击“开通”即可。</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spacing w:line="360" w:lineRule="auto"/>
        <w:ind w:leftChars="220" w:left="462"/>
        <w:jc w:val="left"/>
        <w:rPr>
          <w:rFonts w:ascii="仿宋" w:eastAsia="仿宋" w:hAnsi="仿宋"/>
          <w:color w:val="0070C0"/>
          <w:sz w:val="28"/>
          <w:szCs w:val="28"/>
        </w:rPr>
      </w:pPr>
      <w:r w:rsidRPr="0035736A">
        <w:rPr>
          <w:rFonts w:ascii="仿宋" w:eastAsia="仿宋" w:hAnsi="仿宋" w:hint="eastAsia"/>
          <w:color w:val="0070C0"/>
          <w:sz w:val="28"/>
          <w:szCs w:val="28"/>
        </w:rPr>
        <w:t>9</w:t>
      </w:r>
      <w:r w:rsidR="00684ABE" w:rsidRPr="0035736A">
        <w:rPr>
          <w:rFonts w:ascii="仿宋" w:eastAsia="仿宋" w:hAnsi="仿宋"/>
          <w:color w:val="0070C0"/>
          <w:sz w:val="28"/>
          <w:szCs w:val="28"/>
        </w:rPr>
        <w:t xml:space="preserve">. </w:t>
      </w:r>
      <w:r w:rsidR="00684ABE" w:rsidRPr="0035736A">
        <w:rPr>
          <w:rFonts w:ascii="仿宋" w:eastAsia="仿宋" w:hAnsi="仿宋" w:hint="eastAsia"/>
          <w:color w:val="0070C0"/>
          <w:sz w:val="28"/>
          <w:szCs w:val="28"/>
        </w:rPr>
        <w:t>目前一个身份证号码可以注册</w:t>
      </w:r>
      <w:r w:rsidR="00684ABE" w:rsidRPr="0035736A">
        <w:rPr>
          <w:rFonts w:ascii="仿宋" w:eastAsia="仿宋" w:hAnsi="仿宋"/>
          <w:color w:val="0070C0"/>
          <w:sz w:val="28"/>
          <w:szCs w:val="28"/>
        </w:rPr>
        <w:t>3</w:t>
      </w:r>
      <w:r w:rsidR="00684ABE" w:rsidRPr="0035736A">
        <w:rPr>
          <w:rFonts w:ascii="仿宋" w:eastAsia="仿宋" w:hAnsi="仿宋" w:hint="eastAsia"/>
          <w:color w:val="0070C0"/>
          <w:sz w:val="28"/>
          <w:szCs w:val="28"/>
        </w:rPr>
        <w:t xml:space="preserve">个翼支付账号，是否都可以开通添益宝？　</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一个身份证号只能开通一个添益宝。</w:t>
      </w:r>
    </w:p>
    <w:p w:rsidR="00684ABE" w:rsidRPr="0035736A" w:rsidRDefault="00684ABE" w:rsidP="00987E96">
      <w:pPr>
        <w:pStyle w:val="a6"/>
        <w:ind w:left="360" w:firstLineChars="0" w:firstLine="0"/>
        <w:rPr>
          <w:rFonts w:ascii="仿宋" w:eastAsia="仿宋" w:hAnsi="仿宋"/>
          <w:sz w:val="28"/>
          <w:szCs w:val="28"/>
        </w:rPr>
      </w:pPr>
      <w:r w:rsidRPr="0035736A">
        <w:rPr>
          <w:rFonts w:ascii="仿宋" w:eastAsia="仿宋" w:hAnsi="仿宋"/>
          <w:sz w:val="28"/>
          <w:szCs w:val="28"/>
        </w:rPr>
        <w:tab/>
      </w:r>
    </w:p>
    <w:p w:rsidR="00684ABE" w:rsidRPr="0035736A" w:rsidRDefault="00684ABE" w:rsidP="00684ABE">
      <w:pPr>
        <w:spacing w:line="360" w:lineRule="auto"/>
        <w:ind w:leftChars="220" w:left="462"/>
        <w:jc w:val="left"/>
        <w:rPr>
          <w:rFonts w:ascii="仿宋" w:eastAsia="仿宋" w:hAnsi="仿宋"/>
          <w:color w:val="0070C0"/>
          <w:sz w:val="28"/>
          <w:szCs w:val="28"/>
        </w:rPr>
      </w:pPr>
      <w:r w:rsidRPr="0035736A">
        <w:rPr>
          <w:rFonts w:ascii="仿宋" w:eastAsia="仿宋" w:hAnsi="仿宋"/>
          <w:color w:val="0070C0"/>
          <w:sz w:val="28"/>
          <w:szCs w:val="28"/>
        </w:rPr>
        <w:t>1</w:t>
      </w:r>
      <w:r w:rsidR="00CB2E06" w:rsidRPr="0035736A">
        <w:rPr>
          <w:rFonts w:ascii="仿宋" w:eastAsia="仿宋" w:hAnsi="仿宋" w:hint="eastAsia"/>
          <w:color w:val="0070C0"/>
          <w:sz w:val="28"/>
          <w:szCs w:val="28"/>
        </w:rPr>
        <w:t>0</w:t>
      </w:r>
      <w:r w:rsidRPr="0035736A">
        <w:rPr>
          <w:rFonts w:ascii="仿宋" w:eastAsia="仿宋" w:hAnsi="仿宋"/>
          <w:color w:val="0070C0"/>
          <w:sz w:val="28"/>
          <w:szCs w:val="28"/>
        </w:rPr>
        <w:t>.</w:t>
      </w:r>
      <w:r w:rsidRPr="0035736A">
        <w:rPr>
          <w:rFonts w:ascii="仿宋" w:eastAsia="仿宋" w:hAnsi="仿宋" w:hint="eastAsia"/>
          <w:color w:val="0070C0"/>
          <w:sz w:val="28"/>
          <w:szCs w:val="28"/>
        </w:rPr>
        <w:t>开通添益宝后，账户限额有变化吗？</w:t>
      </w:r>
    </w:p>
    <w:p w:rsidR="00684ABE" w:rsidRPr="0035736A" w:rsidRDefault="00684ABE" w:rsidP="00684ABE">
      <w:pPr>
        <w:ind w:leftChars="200" w:left="420"/>
        <w:rPr>
          <w:rFonts w:ascii="仿宋" w:eastAsia="仿宋" w:hAnsi="仿宋" w:cs="宋体"/>
          <w:kern w:val="0"/>
          <w:sz w:val="28"/>
          <w:szCs w:val="28"/>
        </w:rPr>
      </w:pPr>
      <w:r w:rsidRPr="0035736A">
        <w:rPr>
          <w:rFonts w:ascii="仿宋" w:eastAsia="仿宋" w:hAnsi="仿宋" w:cs="宋体" w:hint="eastAsia"/>
          <w:kern w:val="0"/>
          <w:sz w:val="28"/>
          <w:szCs w:val="28"/>
        </w:rPr>
        <w:t>开通添益宝后的高级实名认证限额：</w:t>
      </w:r>
    </w:p>
    <w:p w:rsidR="00684ABE" w:rsidRPr="0035736A" w:rsidRDefault="00684ABE" w:rsidP="00684ABE">
      <w:pPr>
        <w:ind w:leftChars="200" w:left="420"/>
        <w:rPr>
          <w:rFonts w:ascii="仿宋" w:eastAsia="仿宋" w:hAnsi="仿宋" w:cs="宋体"/>
          <w:kern w:val="0"/>
          <w:sz w:val="28"/>
          <w:szCs w:val="28"/>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42"/>
        <w:gridCol w:w="1242"/>
        <w:gridCol w:w="1242"/>
        <w:gridCol w:w="1243"/>
      </w:tblGrid>
      <w:tr w:rsidR="00684ABE" w:rsidRPr="0035736A" w:rsidTr="002B4663">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hint="eastAsia"/>
                <w:sz w:val="28"/>
                <w:szCs w:val="28"/>
              </w:rPr>
              <w:t>项目</w:t>
            </w:r>
          </w:p>
        </w:tc>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hint="eastAsia"/>
                <w:sz w:val="28"/>
                <w:szCs w:val="28"/>
              </w:rPr>
              <w:t>单笔</w:t>
            </w:r>
          </w:p>
        </w:tc>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hint="eastAsia"/>
                <w:sz w:val="28"/>
                <w:szCs w:val="28"/>
              </w:rPr>
              <w:t>单日</w:t>
            </w:r>
          </w:p>
        </w:tc>
        <w:tc>
          <w:tcPr>
            <w:tcW w:w="1243" w:type="dxa"/>
          </w:tcPr>
          <w:p w:rsidR="00684ABE" w:rsidRPr="0035736A" w:rsidRDefault="00684ABE" w:rsidP="002B4663">
            <w:pPr>
              <w:rPr>
                <w:rFonts w:ascii="仿宋" w:eastAsia="仿宋" w:hAnsi="仿宋"/>
                <w:sz w:val="28"/>
                <w:szCs w:val="28"/>
              </w:rPr>
            </w:pPr>
            <w:r w:rsidRPr="0035736A">
              <w:rPr>
                <w:rFonts w:ascii="仿宋" w:eastAsia="仿宋" w:hAnsi="仿宋" w:hint="eastAsia"/>
                <w:sz w:val="28"/>
                <w:szCs w:val="28"/>
              </w:rPr>
              <w:t>单月</w:t>
            </w:r>
          </w:p>
        </w:tc>
      </w:tr>
      <w:tr w:rsidR="00684ABE" w:rsidRPr="0035736A" w:rsidTr="002B4663">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hint="eastAsia"/>
                <w:sz w:val="28"/>
                <w:szCs w:val="28"/>
              </w:rPr>
              <w:t>充值</w:t>
            </w:r>
          </w:p>
        </w:tc>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sz w:val="28"/>
                <w:szCs w:val="28"/>
              </w:rPr>
              <w:t>5</w:t>
            </w:r>
            <w:r w:rsidRPr="0035736A">
              <w:rPr>
                <w:rFonts w:ascii="仿宋" w:eastAsia="仿宋" w:hAnsi="仿宋" w:hint="eastAsia"/>
                <w:sz w:val="28"/>
                <w:szCs w:val="28"/>
              </w:rPr>
              <w:t>万</w:t>
            </w:r>
          </w:p>
        </w:tc>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sz w:val="28"/>
                <w:szCs w:val="28"/>
              </w:rPr>
              <w:t>5</w:t>
            </w:r>
            <w:r w:rsidRPr="0035736A">
              <w:rPr>
                <w:rFonts w:ascii="仿宋" w:eastAsia="仿宋" w:hAnsi="仿宋" w:hint="eastAsia"/>
                <w:sz w:val="28"/>
                <w:szCs w:val="28"/>
              </w:rPr>
              <w:t>万</w:t>
            </w:r>
          </w:p>
        </w:tc>
        <w:tc>
          <w:tcPr>
            <w:tcW w:w="1243" w:type="dxa"/>
          </w:tcPr>
          <w:p w:rsidR="00684ABE" w:rsidRPr="0035736A" w:rsidRDefault="00CB2E06" w:rsidP="002B4663">
            <w:pPr>
              <w:rPr>
                <w:rFonts w:ascii="仿宋" w:eastAsia="仿宋" w:hAnsi="仿宋"/>
                <w:sz w:val="28"/>
                <w:szCs w:val="28"/>
              </w:rPr>
            </w:pPr>
            <w:r w:rsidRPr="0035736A">
              <w:rPr>
                <w:rFonts w:ascii="仿宋" w:eastAsia="仿宋" w:hAnsi="仿宋" w:hint="eastAsia"/>
                <w:sz w:val="28"/>
                <w:szCs w:val="28"/>
              </w:rPr>
              <w:t>3</w:t>
            </w:r>
            <w:r w:rsidR="00684ABE" w:rsidRPr="0035736A">
              <w:rPr>
                <w:rFonts w:ascii="仿宋" w:eastAsia="仿宋" w:hAnsi="仿宋"/>
                <w:sz w:val="28"/>
                <w:szCs w:val="28"/>
              </w:rPr>
              <w:t>0</w:t>
            </w:r>
            <w:r w:rsidR="00684ABE" w:rsidRPr="0035736A">
              <w:rPr>
                <w:rFonts w:ascii="仿宋" w:eastAsia="仿宋" w:hAnsi="仿宋" w:hint="eastAsia"/>
                <w:sz w:val="28"/>
                <w:szCs w:val="28"/>
              </w:rPr>
              <w:t>万</w:t>
            </w:r>
          </w:p>
        </w:tc>
      </w:tr>
      <w:tr w:rsidR="00684ABE" w:rsidRPr="0035736A" w:rsidTr="002B4663">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hint="eastAsia"/>
                <w:sz w:val="28"/>
                <w:szCs w:val="28"/>
              </w:rPr>
              <w:t>提现</w:t>
            </w:r>
          </w:p>
        </w:tc>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sz w:val="28"/>
                <w:szCs w:val="28"/>
              </w:rPr>
              <w:t>5</w:t>
            </w:r>
            <w:r w:rsidRPr="0035736A">
              <w:rPr>
                <w:rFonts w:ascii="仿宋" w:eastAsia="仿宋" w:hAnsi="仿宋" w:hint="eastAsia"/>
                <w:sz w:val="28"/>
                <w:szCs w:val="28"/>
              </w:rPr>
              <w:t>万</w:t>
            </w:r>
          </w:p>
        </w:tc>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sz w:val="28"/>
                <w:szCs w:val="28"/>
              </w:rPr>
              <w:t>5</w:t>
            </w:r>
            <w:r w:rsidRPr="0035736A">
              <w:rPr>
                <w:rFonts w:ascii="仿宋" w:eastAsia="仿宋" w:hAnsi="仿宋" w:hint="eastAsia"/>
                <w:sz w:val="28"/>
                <w:szCs w:val="28"/>
              </w:rPr>
              <w:t>万</w:t>
            </w:r>
          </w:p>
        </w:tc>
        <w:tc>
          <w:tcPr>
            <w:tcW w:w="1243" w:type="dxa"/>
          </w:tcPr>
          <w:p w:rsidR="00684ABE" w:rsidRPr="0035736A" w:rsidRDefault="00684ABE" w:rsidP="002B4663">
            <w:pPr>
              <w:rPr>
                <w:rFonts w:ascii="仿宋" w:eastAsia="仿宋" w:hAnsi="仿宋"/>
                <w:sz w:val="28"/>
                <w:szCs w:val="28"/>
              </w:rPr>
            </w:pPr>
            <w:r w:rsidRPr="0035736A">
              <w:rPr>
                <w:rFonts w:ascii="仿宋" w:eastAsia="仿宋" w:hAnsi="仿宋"/>
                <w:sz w:val="28"/>
                <w:szCs w:val="28"/>
              </w:rPr>
              <w:t>10</w:t>
            </w:r>
            <w:r w:rsidRPr="0035736A">
              <w:rPr>
                <w:rFonts w:ascii="仿宋" w:eastAsia="仿宋" w:hAnsi="仿宋" w:hint="eastAsia"/>
                <w:sz w:val="28"/>
                <w:szCs w:val="28"/>
              </w:rPr>
              <w:t>万</w:t>
            </w:r>
          </w:p>
        </w:tc>
      </w:tr>
      <w:tr w:rsidR="00684ABE" w:rsidRPr="0035736A" w:rsidTr="002B4663">
        <w:trPr>
          <w:trHeight w:val="70"/>
        </w:trPr>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hint="eastAsia"/>
                <w:sz w:val="28"/>
                <w:szCs w:val="28"/>
              </w:rPr>
              <w:t>消费</w:t>
            </w:r>
          </w:p>
        </w:tc>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sz w:val="28"/>
                <w:szCs w:val="28"/>
              </w:rPr>
              <w:t>1</w:t>
            </w:r>
            <w:r w:rsidRPr="0035736A">
              <w:rPr>
                <w:rFonts w:ascii="仿宋" w:eastAsia="仿宋" w:hAnsi="仿宋" w:hint="eastAsia"/>
                <w:sz w:val="28"/>
                <w:szCs w:val="28"/>
              </w:rPr>
              <w:t>万</w:t>
            </w:r>
          </w:p>
        </w:tc>
        <w:tc>
          <w:tcPr>
            <w:tcW w:w="1242" w:type="dxa"/>
          </w:tcPr>
          <w:p w:rsidR="00684ABE" w:rsidRPr="0035736A" w:rsidRDefault="00684ABE" w:rsidP="002B4663">
            <w:pPr>
              <w:rPr>
                <w:rFonts w:ascii="仿宋" w:eastAsia="仿宋" w:hAnsi="仿宋"/>
                <w:sz w:val="28"/>
                <w:szCs w:val="28"/>
              </w:rPr>
            </w:pPr>
            <w:r w:rsidRPr="0035736A">
              <w:rPr>
                <w:rFonts w:ascii="仿宋" w:eastAsia="仿宋" w:hAnsi="仿宋"/>
                <w:sz w:val="28"/>
                <w:szCs w:val="28"/>
              </w:rPr>
              <w:t xml:space="preserve">1 </w:t>
            </w:r>
            <w:r w:rsidRPr="0035736A">
              <w:rPr>
                <w:rFonts w:ascii="仿宋" w:eastAsia="仿宋" w:hAnsi="仿宋" w:hint="eastAsia"/>
                <w:sz w:val="28"/>
                <w:szCs w:val="28"/>
              </w:rPr>
              <w:t>万</w:t>
            </w:r>
          </w:p>
        </w:tc>
        <w:tc>
          <w:tcPr>
            <w:tcW w:w="1243" w:type="dxa"/>
          </w:tcPr>
          <w:p w:rsidR="00684ABE" w:rsidRPr="0035736A" w:rsidRDefault="00684ABE" w:rsidP="002B4663">
            <w:pPr>
              <w:rPr>
                <w:rFonts w:ascii="仿宋" w:eastAsia="仿宋" w:hAnsi="仿宋"/>
                <w:sz w:val="28"/>
                <w:szCs w:val="28"/>
              </w:rPr>
            </w:pPr>
            <w:r w:rsidRPr="0035736A">
              <w:rPr>
                <w:rFonts w:ascii="仿宋" w:eastAsia="仿宋" w:hAnsi="仿宋"/>
                <w:sz w:val="28"/>
                <w:szCs w:val="28"/>
              </w:rPr>
              <w:t>3</w:t>
            </w:r>
            <w:r w:rsidRPr="0035736A">
              <w:rPr>
                <w:rFonts w:ascii="仿宋" w:eastAsia="仿宋" w:hAnsi="仿宋" w:hint="eastAsia"/>
                <w:sz w:val="28"/>
                <w:szCs w:val="28"/>
              </w:rPr>
              <w:t>万</w:t>
            </w:r>
          </w:p>
        </w:tc>
      </w:tr>
    </w:tbl>
    <w:p w:rsidR="00684ABE" w:rsidRPr="0035736A" w:rsidRDefault="00684ABE" w:rsidP="00987E96">
      <w:pPr>
        <w:pStyle w:val="a6"/>
        <w:ind w:left="360" w:firstLineChars="0" w:firstLine="0"/>
        <w:rPr>
          <w:rFonts w:ascii="仿宋" w:eastAsia="仿宋" w:hAnsi="仿宋"/>
          <w:sz w:val="28"/>
          <w:szCs w:val="28"/>
        </w:rPr>
      </w:pPr>
    </w:p>
    <w:p w:rsidR="00684ABE" w:rsidRPr="0035736A" w:rsidRDefault="00684ABE" w:rsidP="00684ABE">
      <w:pPr>
        <w:spacing w:line="360" w:lineRule="auto"/>
        <w:ind w:leftChars="220" w:left="462"/>
        <w:jc w:val="left"/>
        <w:rPr>
          <w:rFonts w:ascii="仿宋" w:eastAsia="仿宋" w:hAnsi="仿宋"/>
          <w:color w:val="0070C0"/>
          <w:sz w:val="28"/>
          <w:szCs w:val="28"/>
        </w:rPr>
      </w:pPr>
      <w:r w:rsidRPr="0035736A">
        <w:rPr>
          <w:rFonts w:ascii="仿宋" w:eastAsia="仿宋" w:hAnsi="仿宋"/>
          <w:color w:val="0070C0"/>
          <w:sz w:val="28"/>
          <w:szCs w:val="28"/>
        </w:rPr>
        <w:t>1</w:t>
      </w:r>
      <w:r w:rsidR="00CB2E06" w:rsidRPr="0035736A">
        <w:rPr>
          <w:rFonts w:ascii="仿宋" w:eastAsia="仿宋" w:hAnsi="仿宋" w:hint="eastAsia"/>
          <w:color w:val="0070C0"/>
          <w:sz w:val="28"/>
          <w:szCs w:val="28"/>
        </w:rPr>
        <w:t>1</w:t>
      </w:r>
      <w:r w:rsidRPr="0035736A">
        <w:rPr>
          <w:rFonts w:ascii="仿宋" w:eastAsia="仿宋" w:hAnsi="仿宋"/>
          <w:color w:val="0070C0"/>
          <w:sz w:val="28"/>
          <w:szCs w:val="28"/>
        </w:rPr>
        <w:t xml:space="preserve">. </w:t>
      </w:r>
      <w:r w:rsidRPr="0035736A">
        <w:rPr>
          <w:rFonts w:ascii="仿宋" w:eastAsia="仿宋" w:hAnsi="仿宋" w:hint="eastAsia"/>
          <w:color w:val="0070C0"/>
          <w:sz w:val="28"/>
          <w:szCs w:val="28"/>
        </w:rPr>
        <w:t>添益宝可以注销吗？</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您可以登陆翼支付官网注销添益宝，客户端不支持注销功能。业务注销后，您的翼支付账户余额将不再产生收益</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特别注明：为了保障用户的资金安全，在出现负收益等特殊情况下，翼支付有权停止和合作方的合作并将在公告提前告知用户。</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684ABE" w:rsidP="00684ABE">
      <w:pPr>
        <w:spacing w:line="360" w:lineRule="auto"/>
        <w:ind w:leftChars="220" w:left="462"/>
        <w:jc w:val="left"/>
        <w:rPr>
          <w:rFonts w:ascii="仿宋" w:eastAsia="仿宋" w:hAnsi="仿宋"/>
          <w:color w:val="0070C0"/>
          <w:sz w:val="28"/>
          <w:szCs w:val="28"/>
        </w:rPr>
      </w:pPr>
      <w:r w:rsidRPr="0035736A">
        <w:rPr>
          <w:rFonts w:ascii="仿宋" w:eastAsia="仿宋" w:hAnsi="仿宋"/>
          <w:color w:val="0070C0"/>
          <w:sz w:val="28"/>
          <w:szCs w:val="28"/>
        </w:rPr>
        <w:lastRenderedPageBreak/>
        <w:t>1</w:t>
      </w:r>
      <w:r w:rsidR="00CB2E06" w:rsidRPr="0035736A">
        <w:rPr>
          <w:rFonts w:ascii="仿宋" w:eastAsia="仿宋" w:hAnsi="仿宋" w:hint="eastAsia"/>
          <w:color w:val="0070C0"/>
          <w:sz w:val="28"/>
          <w:szCs w:val="28"/>
        </w:rPr>
        <w:t>2</w:t>
      </w:r>
      <w:r w:rsidRPr="0035736A">
        <w:rPr>
          <w:rFonts w:ascii="仿宋" w:eastAsia="仿宋" w:hAnsi="仿宋"/>
          <w:color w:val="0070C0"/>
          <w:sz w:val="28"/>
          <w:szCs w:val="28"/>
        </w:rPr>
        <w:t>.</w:t>
      </w:r>
      <w:r w:rsidRPr="0035736A">
        <w:rPr>
          <w:rFonts w:ascii="仿宋" w:eastAsia="仿宋" w:hAnsi="仿宋"/>
          <w:color w:val="0070C0"/>
          <w:sz w:val="28"/>
          <w:szCs w:val="28"/>
        </w:rPr>
        <w:tab/>
      </w:r>
      <w:r w:rsidRPr="0035736A">
        <w:rPr>
          <w:rFonts w:ascii="仿宋" w:eastAsia="仿宋" w:hAnsi="仿宋" w:hint="eastAsia"/>
          <w:color w:val="0070C0"/>
          <w:sz w:val="28"/>
          <w:szCs w:val="28"/>
        </w:rPr>
        <w:t>如何向添益宝充值？</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您可以在客户端或门户选择“充值”功能后通过网银，快捷支付，翼充卡等充值，</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sz w:val="28"/>
          <w:szCs w:val="28"/>
        </w:rPr>
        <w:t>24</w:t>
      </w:r>
      <w:r w:rsidRPr="0035736A">
        <w:rPr>
          <w:rFonts w:ascii="仿宋" w:eastAsia="仿宋" w:hAnsi="仿宋" w:hint="eastAsia"/>
          <w:sz w:val="28"/>
          <w:szCs w:val="28"/>
        </w:rPr>
        <w:t>小时随时充值，随时提现；另外，首次开通后，后续每次充值进入翼支付账户的钱将自动理财。翼支付账户充值限额为单笔</w:t>
      </w:r>
      <w:r w:rsidRPr="0035736A">
        <w:rPr>
          <w:rFonts w:ascii="仿宋" w:eastAsia="仿宋" w:hAnsi="仿宋"/>
          <w:sz w:val="28"/>
          <w:szCs w:val="28"/>
        </w:rPr>
        <w:t>5</w:t>
      </w:r>
      <w:r w:rsidRPr="0035736A">
        <w:rPr>
          <w:rFonts w:ascii="仿宋" w:eastAsia="仿宋" w:hAnsi="仿宋" w:hint="eastAsia"/>
          <w:sz w:val="28"/>
          <w:szCs w:val="28"/>
        </w:rPr>
        <w:t>万，单日</w:t>
      </w:r>
      <w:r w:rsidRPr="0035736A">
        <w:rPr>
          <w:rFonts w:ascii="仿宋" w:eastAsia="仿宋" w:hAnsi="仿宋"/>
          <w:sz w:val="28"/>
          <w:szCs w:val="28"/>
        </w:rPr>
        <w:t>5</w:t>
      </w:r>
      <w:r w:rsidRPr="0035736A">
        <w:rPr>
          <w:rFonts w:ascii="仿宋" w:eastAsia="仿宋" w:hAnsi="仿宋" w:hint="eastAsia"/>
          <w:sz w:val="28"/>
          <w:szCs w:val="28"/>
        </w:rPr>
        <w:t>万，单月</w:t>
      </w:r>
      <w:r w:rsidR="00DE5CC1">
        <w:rPr>
          <w:rFonts w:ascii="仿宋" w:eastAsia="仿宋" w:hAnsi="仿宋" w:hint="eastAsia"/>
          <w:sz w:val="28"/>
          <w:szCs w:val="28"/>
        </w:rPr>
        <w:t>3</w:t>
      </w:r>
      <w:r w:rsidRPr="0035736A">
        <w:rPr>
          <w:rFonts w:ascii="仿宋" w:eastAsia="仿宋" w:hAnsi="仿宋"/>
          <w:sz w:val="28"/>
          <w:szCs w:val="28"/>
        </w:rPr>
        <w:t>0</w:t>
      </w:r>
      <w:r w:rsidRPr="0035736A">
        <w:rPr>
          <w:rFonts w:ascii="仿宋" w:eastAsia="仿宋" w:hAnsi="仿宋" w:hint="eastAsia"/>
          <w:sz w:val="28"/>
          <w:szCs w:val="28"/>
        </w:rPr>
        <w:t>万。</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门户：</w:t>
      </w:r>
      <w:r w:rsidRPr="0035736A">
        <w:rPr>
          <w:rFonts w:ascii="仿宋" w:eastAsia="仿宋" w:hAnsi="仿宋"/>
          <w:sz w:val="28"/>
          <w:szCs w:val="28"/>
        </w:rPr>
        <w:t>www.bestpay.com.cn</w:t>
      </w:r>
      <w:r w:rsidRPr="0035736A">
        <w:rPr>
          <w:rFonts w:ascii="仿宋" w:eastAsia="仿宋" w:hAnsi="仿宋" w:hint="eastAsia"/>
          <w:sz w:val="28"/>
          <w:szCs w:val="28"/>
        </w:rPr>
        <w:t>官网登陆，使用网银充值（支持</w:t>
      </w:r>
      <w:r w:rsidRPr="0035736A">
        <w:rPr>
          <w:rFonts w:ascii="仿宋" w:eastAsia="仿宋" w:hAnsi="仿宋"/>
          <w:sz w:val="28"/>
          <w:szCs w:val="28"/>
        </w:rPr>
        <w:t>12</w:t>
      </w:r>
      <w:r w:rsidRPr="0035736A">
        <w:rPr>
          <w:rFonts w:ascii="仿宋" w:eastAsia="仿宋" w:hAnsi="仿宋" w:hint="eastAsia"/>
          <w:sz w:val="28"/>
          <w:szCs w:val="28"/>
        </w:rPr>
        <w:t>家银行）额度较高（根据不同银行用户自己个人网银的额度），如有大额资金建议使用门户充值方式。</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快捷支付支持银行：招商银行，光大银行，上海银行，限额为单笔</w:t>
      </w:r>
      <w:r w:rsidRPr="0035736A">
        <w:rPr>
          <w:rFonts w:ascii="仿宋" w:eastAsia="仿宋" w:hAnsi="仿宋"/>
          <w:sz w:val="28"/>
          <w:szCs w:val="28"/>
        </w:rPr>
        <w:t>1</w:t>
      </w:r>
      <w:r w:rsidRPr="0035736A">
        <w:rPr>
          <w:rFonts w:ascii="仿宋" w:eastAsia="仿宋" w:hAnsi="仿宋" w:hint="eastAsia"/>
          <w:sz w:val="28"/>
          <w:szCs w:val="28"/>
        </w:rPr>
        <w:t>万，单日</w:t>
      </w:r>
      <w:r w:rsidRPr="0035736A">
        <w:rPr>
          <w:rFonts w:ascii="仿宋" w:eastAsia="仿宋" w:hAnsi="仿宋"/>
          <w:sz w:val="28"/>
          <w:szCs w:val="28"/>
        </w:rPr>
        <w:t>1</w:t>
      </w:r>
      <w:r w:rsidRPr="0035736A">
        <w:rPr>
          <w:rFonts w:ascii="仿宋" w:eastAsia="仿宋" w:hAnsi="仿宋" w:hint="eastAsia"/>
          <w:sz w:val="28"/>
          <w:szCs w:val="28"/>
        </w:rPr>
        <w:t>万，单月</w:t>
      </w:r>
      <w:r w:rsidRPr="0035736A">
        <w:rPr>
          <w:rFonts w:ascii="仿宋" w:eastAsia="仿宋" w:hAnsi="仿宋"/>
          <w:sz w:val="28"/>
          <w:szCs w:val="28"/>
        </w:rPr>
        <w:t>2</w:t>
      </w:r>
      <w:r w:rsidRPr="0035736A">
        <w:rPr>
          <w:rFonts w:ascii="仿宋" w:eastAsia="仿宋" w:hAnsi="仿宋" w:hint="eastAsia"/>
          <w:sz w:val="28"/>
          <w:szCs w:val="28"/>
        </w:rPr>
        <w:t>万。</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客户端：支持翼充卡，快捷支付（招行，光大银行，上海银行），限额为单笔</w:t>
      </w:r>
      <w:r w:rsidRPr="0035736A">
        <w:rPr>
          <w:rFonts w:ascii="仿宋" w:eastAsia="仿宋" w:hAnsi="仿宋"/>
          <w:sz w:val="28"/>
          <w:szCs w:val="28"/>
        </w:rPr>
        <w:t>1</w:t>
      </w:r>
      <w:r w:rsidRPr="0035736A">
        <w:rPr>
          <w:rFonts w:ascii="仿宋" w:eastAsia="仿宋" w:hAnsi="仿宋" w:hint="eastAsia"/>
          <w:sz w:val="28"/>
          <w:szCs w:val="28"/>
        </w:rPr>
        <w:t>万，单日</w:t>
      </w:r>
      <w:r w:rsidRPr="0035736A">
        <w:rPr>
          <w:rFonts w:ascii="仿宋" w:eastAsia="仿宋" w:hAnsi="仿宋"/>
          <w:sz w:val="28"/>
          <w:szCs w:val="28"/>
        </w:rPr>
        <w:t>1</w:t>
      </w:r>
      <w:r w:rsidRPr="0035736A">
        <w:rPr>
          <w:rFonts w:ascii="仿宋" w:eastAsia="仿宋" w:hAnsi="仿宋" w:hint="eastAsia"/>
          <w:sz w:val="28"/>
          <w:szCs w:val="28"/>
        </w:rPr>
        <w:t>万，单月</w:t>
      </w:r>
      <w:r w:rsidRPr="0035736A">
        <w:rPr>
          <w:rFonts w:ascii="仿宋" w:eastAsia="仿宋" w:hAnsi="仿宋"/>
          <w:sz w:val="28"/>
          <w:szCs w:val="28"/>
        </w:rPr>
        <w:t>2</w:t>
      </w:r>
      <w:r w:rsidRPr="0035736A">
        <w:rPr>
          <w:rFonts w:ascii="仿宋" w:eastAsia="仿宋" w:hAnsi="仿宋" w:hint="eastAsia"/>
          <w:sz w:val="28"/>
          <w:szCs w:val="28"/>
        </w:rPr>
        <w:t>万，银联在线充值（支持超过</w:t>
      </w:r>
      <w:r w:rsidRPr="0035736A">
        <w:rPr>
          <w:rFonts w:ascii="仿宋" w:eastAsia="仿宋" w:hAnsi="仿宋"/>
          <w:sz w:val="28"/>
          <w:szCs w:val="28"/>
        </w:rPr>
        <w:t>90</w:t>
      </w:r>
      <w:r w:rsidRPr="0035736A">
        <w:rPr>
          <w:rFonts w:ascii="仿宋" w:eastAsia="仿宋" w:hAnsi="仿宋" w:hint="eastAsia"/>
          <w:sz w:val="28"/>
          <w:szCs w:val="28"/>
        </w:rPr>
        <w:t>家银行），限额为</w:t>
      </w:r>
      <w:r w:rsidRPr="0035736A">
        <w:rPr>
          <w:rFonts w:ascii="仿宋" w:eastAsia="仿宋" w:hAnsi="仿宋"/>
          <w:sz w:val="28"/>
          <w:szCs w:val="28"/>
        </w:rPr>
        <w:t>500</w:t>
      </w:r>
      <w:r w:rsidRPr="0035736A">
        <w:rPr>
          <w:rFonts w:ascii="仿宋" w:eastAsia="仿宋" w:hAnsi="仿宋" w:hint="eastAsia"/>
          <w:sz w:val="28"/>
          <w:szCs w:val="28"/>
        </w:rPr>
        <w:t>元。</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684ABE" w:rsidP="00684ABE">
      <w:pPr>
        <w:spacing w:line="360" w:lineRule="auto"/>
        <w:ind w:leftChars="220" w:left="462"/>
        <w:jc w:val="left"/>
        <w:rPr>
          <w:rFonts w:ascii="仿宋" w:eastAsia="仿宋" w:hAnsi="仿宋"/>
          <w:color w:val="0070C0"/>
          <w:sz w:val="28"/>
          <w:szCs w:val="28"/>
        </w:rPr>
      </w:pPr>
      <w:r w:rsidRPr="0035736A">
        <w:rPr>
          <w:rFonts w:ascii="仿宋" w:eastAsia="仿宋" w:hAnsi="仿宋"/>
          <w:color w:val="0070C0"/>
          <w:sz w:val="28"/>
          <w:szCs w:val="28"/>
        </w:rPr>
        <w:t>1</w:t>
      </w:r>
      <w:r w:rsidR="00CB2E06" w:rsidRPr="0035736A">
        <w:rPr>
          <w:rFonts w:ascii="仿宋" w:eastAsia="仿宋" w:hAnsi="仿宋" w:hint="eastAsia"/>
          <w:color w:val="0070C0"/>
          <w:sz w:val="28"/>
          <w:szCs w:val="28"/>
        </w:rPr>
        <w:t>3</w:t>
      </w:r>
      <w:r w:rsidRPr="0035736A">
        <w:rPr>
          <w:rFonts w:ascii="仿宋" w:eastAsia="仿宋" w:hAnsi="仿宋"/>
          <w:color w:val="0070C0"/>
          <w:sz w:val="28"/>
          <w:szCs w:val="28"/>
        </w:rPr>
        <w:t>.</w:t>
      </w:r>
      <w:r w:rsidRPr="0035736A">
        <w:rPr>
          <w:rFonts w:ascii="仿宋" w:eastAsia="仿宋" w:hAnsi="仿宋" w:hint="eastAsia"/>
          <w:color w:val="0070C0"/>
          <w:sz w:val="28"/>
          <w:szCs w:val="28"/>
        </w:rPr>
        <w:t>开通添益宝后影响消费吗？</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您购买商品或服务后的支付行为，资金来源于其翼支付账户的金额，同时添益宝的金额也会相应减少。</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消费限额为单笔</w:t>
      </w:r>
      <w:r w:rsidRPr="0035736A">
        <w:rPr>
          <w:rFonts w:ascii="仿宋" w:eastAsia="仿宋" w:hAnsi="仿宋"/>
          <w:sz w:val="28"/>
          <w:szCs w:val="28"/>
        </w:rPr>
        <w:t>1</w:t>
      </w:r>
      <w:r w:rsidRPr="0035736A">
        <w:rPr>
          <w:rFonts w:ascii="仿宋" w:eastAsia="仿宋" w:hAnsi="仿宋" w:hint="eastAsia"/>
          <w:sz w:val="28"/>
          <w:szCs w:val="28"/>
        </w:rPr>
        <w:t>万，单日</w:t>
      </w:r>
      <w:r w:rsidRPr="0035736A">
        <w:rPr>
          <w:rFonts w:ascii="仿宋" w:eastAsia="仿宋" w:hAnsi="仿宋"/>
          <w:sz w:val="28"/>
          <w:szCs w:val="28"/>
        </w:rPr>
        <w:t>1</w:t>
      </w:r>
      <w:r w:rsidRPr="0035736A">
        <w:rPr>
          <w:rFonts w:ascii="仿宋" w:eastAsia="仿宋" w:hAnsi="仿宋" w:hint="eastAsia"/>
          <w:sz w:val="28"/>
          <w:szCs w:val="28"/>
        </w:rPr>
        <w:t>万，单月</w:t>
      </w:r>
      <w:r w:rsidRPr="0035736A">
        <w:rPr>
          <w:rFonts w:ascii="仿宋" w:eastAsia="仿宋" w:hAnsi="仿宋"/>
          <w:sz w:val="28"/>
          <w:szCs w:val="28"/>
        </w:rPr>
        <w:t>3</w:t>
      </w:r>
      <w:r w:rsidRPr="0035736A">
        <w:rPr>
          <w:rFonts w:ascii="仿宋" w:eastAsia="仿宋" w:hAnsi="仿宋" w:hint="eastAsia"/>
          <w:sz w:val="28"/>
          <w:szCs w:val="28"/>
        </w:rPr>
        <w:t>万。</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684ABE" w:rsidP="00684ABE">
      <w:pPr>
        <w:spacing w:line="360" w:lineRule="auto"/>
        <w:ind w:leftChars="220" w:left="462"/>
        <w:jc w:val="left"/>
        <w:rPr>
          <w:rFonts w:ascii="仿宋" w:eastAsia="仿宋" w:hAnsi="仿宋"/>
          <w:color w:val="0070C0"/>
          <w:sz w:val="28"/>
          <w:szCs w:val="28"/>
        </w:rPr>
      </w:pPr>
      <w:r w:rsidRPr="0035736A">
        <w:rPr>
          <w:rFonts w:ascii="仿宋" w:eastAsia="仿宋" w:hAnsi="仿宋"/>
          <w:color w:val="0070C0"/>
          <w:sz w:val="28"/>
          <w:szCs w:val="28"/>
        </w:rPr>
        <w:t>1</w:t>
      </w:r>
      <w:r w:rsidR="00CB2E06" w:rsidRPr="0035736A">
        <w:rPr>
          <w:rFonts w:ascii="仿宋" w:eastAsia="仿宋" w:hAnsi="仿宋" w:hint="eastAsia"/>
          <w:color w:val="0070C0"/>
          <w:sz w:val="28"/>
          <w:szCs w:val="28"/>
        </w:rPr>
        <w:t>4</w:t>
      </w:r>
      <w:r w:rsidRPr="0035736A">
        <w:rPr>
          <w:rFonts w:ascii="仿宋" w:eastAsia="仿宋" w:hAnsi="仿宋"/>
          <w:color w:val="0070C0"/>
          <w:sz w:val="28"/>
          <w:szCs w:val="28"/>
        </w:rPr>
        <w:t>.</w:t>
      </w:r>
      <w:r w:rsidRPr="0035736A">
        <w:rPr>
          <w:rFonts w:ascii="仿宋" w:eastAsia="仿宋" w:hAnsi="仿宋"/>
          <w:color w:val="0070C0"/>
          <w:sz w:val="28"/>
          <w:szCs w:val="28"/>
        </w:rPr>
        <w:tab/>
      </w:r>
      <w:r w:rsidRPr="0035736A">
        <w:rPr>
          <w:rFonts w:ascii="仿宋" w:eastAsia="仿宋" w:hAnsi="仿宋" w:hint="eastAsia"/>
          <w:color w:val="0070C0"/>
          <w:sz w:val="28"/>
          <w:szCs w:val="28"/>
        </w:rPr>
        <w:t>开通添益宝后如何提现？</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客户端：请您在翼支付客户端选择“转出”程序－支持</w:t>
      </w:r>
      <w:r w:rsidRPr="0035736A">
        <w:rPr>
          <w:rFonts w:ascii="仿宋" w:eastAsia="仿宋" w:hAnsi="仿宋"/>
          <w:sz w:val="28"/>
          <w:szCs w:val="28"/>
        </w:rPr>
        <w:t>18</w:t>
      </w:r>
      <w:r w:rsidRPr="0035736A">
        <w:rPr>
          <w:rFonts w:ascii="仿宋" w:eastAsia="仿宋" w:hAnsi="仿宋" w:hint="eastAsia"/>
          <w:sz w:val="28"/>
          <w:szCs w:val="28"/>
        </w:rPr>
        <w:t>家银</w:t>
      </w:r>
      <w:r w:rsidRPr="0035736A">
        <w:rPr>
          <w:rFonts w:ascii="仿宋" w:eastAsia="仿宋" w:hAnsi="仿宋" w:hint="eastAsia"/>
          <w:sz w:val="28"/>
          <w:szCs w:val="28"/>
        </w:rPr>
        <w:lastRenderedPageBreak/>
        <w:t>行，实时到账，额度为单笔</w:t>
      </w:r>
      <w:r w:rsidRPr="0035736A">
        <w:rPr>
          <w:rFonts w:ascii="仿宋" w:eastAsia="仿宋" w:hAnsi="仿宋"/>
          <w:sz w:val="28"/>
          <w:szCs w:val="28"/>
        </w:rPr>
        <w:t>1</w:t>
      </w:r>
      <w:r w:rsidRPr="0035736A">
        <w:rPr>
          <w:rFonts w:ascii="仿宋" w:eastAsia="仿宋" w:hAnsi="仿宋" w:hint="eastAsia"/>
          <w:sz w:val="28"/>
          <w:szCs w:val="28"/>
        </w:rPr>
        <w:t>万，单日</w:t>
      </w:r>
      <w:r w:rsidRPr="0035736A">
        <w:rPr>
          <w:rFonts w:ascii="仿宋" w:eastAsia="仿宋" w:hAnsi="仿宋"/>
          <w:sz w:val="28"/>
          <w:szCs w:val="28"/>
        </w:rPr>
        <w:t>1</w:t>
      </w:r>
      <w:r w:rsidRPr="0035736A">
        <w:rPr>
          <w:rFonts w:ascii="仿宋" w:eastAsia="仿宋" w:hAnsi="仿宋" w:hint="eastAsia"/>
          <w:sz w:val="28"/>
          <w:szCs w:val="28"/>
        </w:rPr>
        <w:t>万，单月</w:t>
      </w:r>
      <w:r w:rsidRPr="0035736A">
        <w:rPr>
          <w:rFonts w:ascii="仿宋" w:eastAsia="仿宋" w:hAnsi="仿宋"/>
          <w:sz w:val="28"/>
          <w:szCs w:val="28"/>
        </w:rPr>
        <w:t>3</w:t>
      </w:r>
      <w:r w:rsidRPr="0035736A">
        <w:rPr>
          <w:rFonts w:ascii="仿宋" w:eastAsia="仿宋" w:hAnsi="仿宋" w:hint="eastAsia"/>
          <w:sz w:val="28"/>
          <w:szCs w:val="28"/>
        </w:rPr>
        <w:t>万。</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门户：登陆个人首页，选择“提现”，支持工商银行，农业银行，建设银行，交通银行，招商银行。到账时间需要</w:t>
      </w:r>
      <w:r w:rsidRPr="0035736A">
        <w:rPr>
          <w:rFonts w:ascii="仿宋" w:eastAsia="仿宋" w:hAnsi="仿宋"/>
          <w:sz w:val="28"/>
          <w:szCs w:val="28"/>
        </w:rPr>
        <w:t>1-7</w:t>
      </w:r>
      <w:r w:rsidRPr="0035736A">
        <w:rPr>
          <w:rFonts w:ascii="仿宋" w:eastAsia="仿宋" w:hAnsi="仿宋" w:hint="eastAsia"/>
          <w:sz w:val="28"/>
          <w:szCs w:val="28"/>
        </w:rPr>
        <w:t>天。</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spacing w:line="360" w:lineRule="auto"/>
        <w:ind w:leftChars="220" w:left="462"/>
        <w:jc w:val="left"/>
        <w:rPr>
          <w:rFonts w:ascii="仿宋" w:eastAsia="仿宋" w:hAnsi="仿宋"/>
          <w:color w:val="0070C0"/>
          <w:sz w:val="28"/>
          <w:szCs w:val="28"/>
        </w:rPr>
      </w:pPr>
      <w:r w:rsidRPr="0035736A">
        <w:rPr>
          <w:rFonts w:ascii="仿宋" w:eastAsia="仿宋" w:hAnsi="仿宋" w:hint="eastAsia"/>
          <w:color w:val="0070C0"/>
          <w:sz w:val="28"/>
          <w:szCs w:val="28"/>
        </w:rPr>
        <w:t>15</w:t>
      </w:r>
      <w:r w:rsidR="00684ABE" w:rsidRPr="0035736A">
        <w:rPr>
          <w:rFonts w:ascii="仿宋" w:eastAsia="仿宋" w:hAnsi="仿宋"/>
          <w:color w:val="0070C0"/>
          <w:sz w:val="28"/>
          <w:szCs w:val="28"/>
        </w:rPr>
        <w:t>.</w:t>
      </w:r>
      <w:r w:rsidR="00684ABE" w:rsidRPr="0035736A">
        <w:rPr>
          <w:rFonts w:ascii="仿宋" w:eastAsia="仿宋" w:hAnsi="仿宋" w:hint="eastAsia"/>
          <w:color w:val="0070C0"/>
          <w:sz w:val="28"/>
          <w:szCs w:val="28"/>
        </w:rPr>
        <w:t>添益宝收益何时确认？</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您转入添益宝的资金在第二个工作日由基金公司进行份额确认，第三个工作日查看收益。</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sz w:val="28"/>
          <w:szCs w:val="28"/>
        </w:rPr>
        <w:t>15:00</w:t>
      </w:r>
      <w:r w:rsidRPr="0035736A">
        <w:rPr>
          <w:rFonts w:ascii="仿宋" w:eastAsia="仿宋" w:hAnsi="仿宋" w:hint="eastAsia"/>
          <w:sz w:val="28"/>
          <w:szCs w:val="28"/>
        </w:rPr>
        <w:t>后转入的资金会顺延</w:t>
      </w:r>
      <w:r w:rsidRPr="0035736A">
        <w:rPr>
          <w:rFonts w:ascii="仿宋" w:eastAsia="仿宋" w:hAnsi="仿宋"/>
          <w:sz w:val="28"/>
          <w:szCs w:val="28"/>
        </w:rPr>
        <w:t>1</w:t>
      </w:r>
      <w:r w:rsidRPr="0035736A">
        <w:rPr>
          <w:rFonts w:ascii="仿宋" w:eastAsia="仿宋" w:hAnsi="仿宋" w:hint="eastAsia"/>
          <w:sz w:val="28"/>
          <w:szCs w:val="28"/>
        </w:rPr>
        <w:t>个工作日确认。双休日及国家法定假期，基金公司不进行份额确认。</w:t>
      </w:r>
    </w:p>
    <w:tbl>
      <w:tblPr>
        <w:tblW w:w="7451" w:type="dxa"/>
        <w:tblCellMar>
          <w:left w:w="0" w:type="dxa"/>
          <w:right w:w="0" w:type="dxa"/>
        </w:tblCellMar>
        <w:tblLook w:val="00A0"/>
      </w:tblPr>
      <w:tblGrid>
        <w:gridCol w:w="3756"/>
        <w:gridCol w:w="3695"/>
      </w:tblGrid>
      <w:tr w:rsidR="00684ABE" w:rsidRPr="0035736A" w:rsidTr="00EF3C80">
        <w:trPr>
          <w:trHeight w:val="361"/>
        </w:trPr>
        <w:tc>
          <w:tcPr>
            <w:tcW w:w="3756" w:type="dxa"/>
            <w:tcBorders>
              <w:top w:val="single" w:sz="6" w:space="0" w:color="auto"/>
              <w:left w:val="single" w:sz="6" w:space="0" w:color="auto"/>
              <w:bottom w:val="single" w:sz="6" w:space="0" w:color="auto"/>
              <w:right w:val="single" w:sz="6" w:space="0" w:color="auto"/>
            </w:tcBorders>
            <w:shd w:val="clear" w:color="auto" w:fill="C4D79B"/>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b/>
                <w:bCs/>
                <w:sz w:val="28"/>
                <w:szCs w:val="28"/>
              </w:rPr>
              <w:t>转入时间</w:t>
            </w:r>
          </w:p>
        </w:tc>
        <w:tc>
          <w:tcPr>
            <w:tcW w:w="3695" w:type="dxa"/>
            <w:tcBorders>
              <w:top w:val="single" w:sz="6" w:space="0" w:color="auto"/>
              <w:left w:val="nil"/>
              <w:bottom w:val="single" w:sz="6" w:space="0" w:color="auto"/>
              <w:right w:val="single" w:sz="6" w:space="0" w:color="auto"/>
            </w:tcBorders>
            <w:shd w:val="clear" w:color="auto" w:fill="C4D79B"/>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b/>
                <w:bCs/>
                <w:sz w:val="28"/>
                <w:szCs w:val="28"/>
              </w:rPr>
              <w:t>首次计收益显示时间</w:t>
            </w:r>
          </w:p>
        </w:tc>
      </w:tr>
      <w:tr w:rsidR="00684ABE" w:rsidRPr="0035736A" w:rsidTr="00EF3C80">
        <w:trPr>
          <w:trHeight w:val="433"/>
        </w:trPr>
        <w:tc>
          <w:tcPr>
            <w:tcW w:w="3756" w:type="dxa"/>
            <w:tcBorders>
              <w:top w:val="nil"/>
              <w:left w:val="single" w:sz="6" w:space="0" w:color="auto"/>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sz w:val="28"/>
                <w:szCs w:val="28"/>
              </w:rPr>
              <w:t>周一</w:t>
            </w:r>
            <w:r w:rsidRPr="0035736A">
              <w:rPr>
                <w:rFonts w:ascii="仿宋" w:eastAsia="仿宋" w:hAnsi="仿宋"/>
                <w:sz w:val="28"/>
                <w:szCs w:val="28"/>
              </w:rPr>
              <w:t>15:00</w:t>
            </w:r>
            <w:r w:rsidRPr="0035736A">
              <w:rPr>
                <w:rFonts w:ascii="仿宋" w:eastAsia="仿宋" w:hAnsi="仿宋" w:hint="eastAsia"/>
                <w:sz w:val="28"/>
                <w:szCs w:val="28"/>
              </w:rPr>
              <w:t>～周二</w:t>
            </w:r>
            <w:r w:rsidRPr="0035736A">
              <w:rPr>
                <w:rFonts w:ascii="仿宋" w:eastAsia="仿宋" w:hAnsi="仿宋"/>
                <w:sz w:val="28"/>
                <w:szCs w:val="28"/>
              </w:rPr>
              <w:t>15:00</w:t>
            </w:r>
          </w:p>
        </w:tc>
        <w:tc>
          <w:tcPr>
            <w:tcW w:w="3695" w:type="dxa"/>
            <w:tcBorders>
              <w:top w:val="nil"/>
              <w:left w:val="nil"/>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sz w:val="28"/>
                <w:szCs w:val="28"/>
              </w:rPr>
              <w:t>周四</w:t>
            </w:r>
          </w:p>
        </w:tc>
      </w:tr>
      <w:tr w:rsidR="00684ABE" w:rsidRPr="0035736A" w:rsidTr="00EF3C80">
        <w:trPr>
          <w:trHeight w:val="433"/>
        </w:trPr>
        <w:tc>
          <w:tcPr>
            <w:tcW w:w="3756" w:type="dxa"/>
            <w:tcBorders>
              <w:top w:val="nil"/>
              <w:left w:val="single" w:sz="6" w:space="0" w:color="auto"/>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sz w:val="28"/>
                <w:szCs w:val="28"/>
              </w:rPr>
              <w:t>周二</w:t>
            </w:r>
            <w:r w:rsidRPr="0035736A">
              <w:rPr>
                <w:rFonts w:ascii="仿宋" w:eastAsia="仿宋" w:hAnsi="仿宋"/>
                <w:sz w:val="28"/>
                <w:szCs w:val="28"/>
              </w:rPr>
              <w:t>15:00</w:t>
            </w:r>
            <w:r w:rsidRPr="0035736A">
              <w:rPr>
                <w:rFonts w:ascii="仿宋" w:eastAsia="仿宋" w:hAnsi="仿宋" w:hint="eastAsia"/>
                <w:sz w:val="28"/>
                <w:szCs w:val="28"/>
              </w:rPr>
              <w:t>～周三</w:t>
            </w:r>
            <w:r w:rsidRPr="0035736A">
              <w:rPr>
                <w:rFonts w:ascii="仿宋" w:eastAsia="仿宋" w:hAnsi="仿宋"/>
                <w:sz w:val="28"/>
                <w:szCs w:val="28"/>
              </w:rPr>
              <w:t>15:00</w:t>
            </w:r>
          </w:p>
        </w:tc>
        <w:tc>
          <w:tcPr>
            <w:tcW w:w="3695" w:type="dxa"/>
            <w:tcBorders>
              <w:top w:val="nil"/>
              <w:left w:val="nil"/>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sz w:val="28"/>
                <w:szCs w:val="28"/>
              </w:rPr>
              <w:t>周五</w:t>
            </w:r>
          </w:p>
        </w:tc>
      </w:tr>
      <w:tr w:rsidR="00684ABE" w:rsidRPr="0035736A" w:rsidTr="00EF3C80">
        <w:trPr>
          <w:trHeight w:val="433"/>
        </w:trPr>
        <w:tc>
          <w:tcPr>
            <w:tcW w:w="3756" w:type="dxa"/>
            <w:tcBorders>
              <w:top w:val="nil"/>
              <w:left w:val="single" w:sz="6" w:space="0" w:color="auto"/>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sz w:val="28"/>
                <w:szCs w:val="28"/>
              </w:rPr>
              <w:t>周三</w:t>
            </w:r>
            <w:r w:rsidRPr="0035736A">
              <w:rPr>
                <w:rFonts w:ascii="仿宋" w:eastAsia="仿宋" w:hAnsi="仿宋"/>
                <w:sz w:val="28"/>
                <w:szCs w:val="28"/>
              </w:rPr>
              <w:t>15:00</w:t>
            </w:r>
            <w:r w:rsidRPr="0035736A">
              <w:rPr>
                <w:rFonts w:ascii="仿宋" w:eastAsia="仿宋" w:hAnsi="仿宋" w:hint="eastAsia"/>
                <w:sz w:val="28"/>
                <w:szCs w:val="28"/>
              </w:rPr>
              <w:t>～周四</w:t>
            </w:r>
            <w:r w:rsidRPr="0035736A">
              <w:rPr>
                <w:rFonts w:ascii="仿宋" w:eastAsia="仿宋" w:hAnsi="仿宋"/>
                <w:sz w:val="28"/>
                <w:szCs w:val="28"/>
              </w:rPr>
              <w:t>15:00</w:t>
            </w:r>
          </w:p>
        </w:tc>
        <w:tc>
          <w:tcPr>
            <w:tcW w:w="3695" w:type="dxa"/>
            <w:tcBorders>
              <w:top w:val="nil"/>
              <w:left w:val="nil"/>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sz w:val="28"/>
                <w:szCs w:val="28"/>
              </w:rPr>
              <w:t>周六</w:t>
            </w:r>
          </w:p>
        </w:tc>
      </w:tr>
      <w:tr w:rsidR="00684ABE" w:rsidRPr="0035736A" w:rsidTr="00EF3C80">
        <w:trPr>
          <w:trHeight w:val="433"/>
        </w:trPr>
        <w:tc>
          <w:tcPr>
            <w:tcW w:w="3756" w:type="dxa"/>
            <w:tcBorders>
              <w:top w:val="nil"/>
              <w:left w:val="single" w:sz="6" w:space="0" w:color="auto"/>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bCs/>
                <w:sz w:val="28"/>
                <w:szCs w:val="28"/>
              </w:rPr>
              <w:t>周四</w:t>
            </w:r>
            <w:r w:rsidRPr="0035736A">
              <w:rPr>
                <w:rFonts w:ascii="仿宋" w:eastAsia="仿宋" w:hAnsi="仿宋"/>
                <w:bCs/>
                <w:sz w:val="28"/>
                <w:szCs w:val="28"/>
              </w:rPr>
              <w:t>15:00</w:t>
            </w:r>
            <w:r w:rsidRPr="0035736A">
              <w:rPr>
                <w:rFonts w:ascii="仿宋" w:eastAsia="仿宋" w:hAnsi="仿宋" w:hint="eastAsia"/>
                <w:bCs/>
                <w:sz w:val="28"/>
                <w:szCs w:val="28"/>
              </w:rPr>
              <w:t>～周五</w:t>
            </w:r>
            <w:r w:rsidRPr="0035736A">
              <w:rPr>
                <w:rFonts w:ascii="仿宋" w:eastAsia="仿宋" w:hAnsi="仿宋"/>
                <w:bCs/>
                <w:sz w:val="28"/>
                <w:szCs w:val="28"/>
              </w:rPr>
              <w:t>15:00</w:t>
            </w:r>
          </w:p>
        </w:tc>
        <w:tc>
          <w:tcPr>
            <w:tcW w:w="3695" w:type="dxa"/>
            <w:tcBorders>
              <w:top w:val="nil"/>
              <w:left w:val="nil"/>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bCs/>
                <w:sz w:val="28"/>
                <w:szCs w:val="28"/>
              </w:rPr>
              <w:t>下周二</w:t>
            </w:r>
          </w:p>
        </w:tc>
      </w:tr>
      <w:tr w:rsidR="00684ABE" w:rsidRPr="0035736A" w:rsidTr="00EF3C80">
        <w:trPr>
          <w:trHeight w:val="433"/>
        </w:trPr>
        <w:tc>
          <w:tcPr>
            <w:tcW w:w="3756" w:type="dxa"/>
            <w:tcBorders>
              <w:top w:val="nil"/>
              <w:left w:val="single" w:sz="6" w:space="0" w:color="auto"/>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bCs/>
                <w:sz w:val="28"/>
                <w:szCs w:val="28"/>
              </w:rPr>
              <w:t>周五</w:t>
            </w:r>
            <w:r w:rsidRPr="0035736A">
              <w:rPr>
                <w:rFonts w:ascii="仿宋" w:eastAsia="仿宋" w:hAnsi="仿宋"/>
                <w:bCs/>
                <w:sz w:val="28"/>
                <w:szCs w:val="28"/>
              </w:rPr>
              <w:t>15:00</w:t>
            </w:r>
            <w:r w:rsidRPr="0035736A">
              <w:rPr>
                <w:rFonts w:ascii="仿宋" w:eastAsia="仿宋" w:hAnsi="仿宋" w:hint="eastAsia"/>
                <w:bCs/>
                <w:sz w:val="28"/>
                <w:szCs w:val="28"/>
              </w:rPr>
              <w:t>～下周一</w:t>
            </w:r>
            <w:r w:rsidRPr="0035736A">
              <w:rPr>
                <w:rFonts w:ascii="仿宋" w:eastAsia="仿宋" w:hAnsi="仿宋"/>
                <w:bCs/>
                <w:sz w:val="28"/>
                <w:szCs w:val="28"/>
              </w:rPr>
              <w:t>15:00</w:t>
            </w:r>
          </w:p>
        </w:tc>
        <w:tc>
          <w:tcPr>
            <w:tcW w:w="3695" w:type="dxa"/>
            <w:tcBorders>
              <w:top w:val="nil"/>
              <w:left w:val="nil"/>
              <w:bottom w:val="single" w:sz="6" w:space="0" w:color="auto"/>
              <w:right w:val="single" w:sz="6" w:space="0" w:color="auto"/>
            </w:tcBorders>
            <w:shd w:val="clear" w:color="auto" w:fill="FFFFFF"/>
            <w:vAlign w:val="center"/>
          </w:tcPr>
          <w:p w:rsidR="00684ABE" w:rsidRPr="0035736A" w:rsidRDefault="00684ABE" w:rsidP="002B4663">
            <w:pPr>
              <w:spacing w:line="360" w:lineRule="auto"/>
              <w:rPr>
                <w:rFonts w:ascii="仿宋" w:eastAsia="仿宋" w:hAnsi="仿宋"/>
                <w:sz w:val="28"/>
                <w:szCs w:val="28"/>
              </w:rPr>
            </w:pPr>
            <w:r w:rsidRPr="0035736A">
              <w:rPr>
                <w:rFonts w:ascii="仿宋" w:eastAsia="仿宋" w:hAnsi="仿宋" w:hint="eastAsia"/>
                <w:bCs/>
                <w:sz w:val="28"/>
                <w:szCs w:val="28"/>
              </w:rPr>
              <w:t>下周三</w:t>
            </w:r>
          </w:p>
        </w:tc>
      </w:tr>
    </w:tbl>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spacing w:line="360" w:lineRule="auto"/>
        <w:ind w:leftChars="220" w:left="462"/>
        <w:jc w:val="left"/>
        <w:rPr>
          <w:rFonts w:ascii="仿宋" w:eastAsia="仿宋" w:hAnsi="仿宋"/>
          <w:color w:val="0070C0"/>
          <w:sz w:val="28"/>
          <w:szCs w:val="28"/>
        </w:rPr>
      </w:pPr>
      <w:r w:rsidRPr="0035736A">
        <w:rPr>
          <w:rFonts w:ascii="仿宋" w:eastAsia="仿宋" w:hAnsi="仿宋" w:hint="eastAsia"/>
          <w:color w:val="0070C0"/>
          <w:sz w:val="28"/>
          <w:szCs w:val="28"/>
        </w:rPr>
        <w:t>16</w:t>
      </w:r>
      <w:r w:rsidR="00684ABE" w:rsidRPr="0035736A">
        <w:rPr>
          <w:rFonts w:ascii="仿宋" w:eastAsia="仿宋" w:hAnsi="仿宋"/>
          <w:color w:val="0070C0"/>
          <w:sz w:val="28"/>
          <w:szCs w:val="28"/>
        </w:rPr>
        <w:t>.</w:t>
      </w:r>
      <w:r w:rsidR="00684ABE" w:rsidRPr="0035736A">
        <w:rPr>
          <w:rFonts w:ascii="仿宋" w:eastAsia="仿宋" w:hAnsi="仿宋" w:hint="eastAsia"/>
          <w:color w:val="0070C0"/>
          <w:sz w:val="28"/>
          <w:szCs w:val="28"/>
        </w:rPr>
        <w:t>添益宝的起存额是多少？</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添益宝的起存额为</w:t>
      </w:r>
      <w:r w:rsidRPr="0035736A">
        <w:rPr>
          <w:rFonts w:ascii="仿宋" w:eastAsia="仿宋" w:hAnsi="仿宋"/>
          <w:sz w:val="28"/>
          <w:szCs w:val="28"/>
        </w:rPr>
        <w:t>0.01</w:t>
      </w:r>
      <w:r w:rsidRPr="0035736A">
        <w:rPr>
          <w:rFonts w:ascii="仿宋" w:eastAsia="仿宋" w:hAnsi="仿宋" w:hint="eastAsia"/>
          <w:sz w:val="28"/>
          <w:szCs w:val="28"/>
        </w:rPr>
        <w:t>元，建议存入</w:t>
      </w:r>
      <w:r w:rsidRPr="0035736A">
        <w:rPr>
          <w:rFonts w:ascii="仿宋" w:eastAsia="仿宋" w:hAnsi="仿宋"/>
          <w:sz w:val="28"/>
          <w:szCs w:val="28"/>
        </w:rPr>
        <w:t>100</w:t>
      </w:r>
      <w:r w:rsidRPr="0035736A">
        <w:rPr>
          <w:rFonts w:ascii="仿宋" w:eastAsia="仿宋" w:hAnsi="仿宋" w:hint="eastAsia"/>
          <w:sz w:val="28"/>
          <w:szCs w:val="28"/>
        </w:rPr>
        <w:t>元以上，方便看到收益。添益宝的金额即为翼支付账户余额；另外，首次开通后，后续每次充值进入翼支付账户的钱将自动理财。</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spacing w:line="360" w:lineRule="auto"/>
        <w:ind w:leftChars="220" w:left="462"/>
        <w:jc w:val="left"/>
        <w:rPr>
          <w:rFonts w:ascii="仿宋" w:eastAsia="仿宋" w:hAnsi="仿宋"/>
          <w:color w:val="0070C0"/>
          <w:sz w:val="28"/>
          <w:szCs w:val="28"/>
        </w:rPr>
      </w:pPr>
      <w:r w:rsidRPr="0035736A">
        <w:rPr>
          <w:rFonts w:ascii="仿宋" w:eastAsia="仿宋" w:hAnsi="仿宋" w:hint="eastAsia"/>
          <w:color w:val="0070C0"/>
          <w:sz w:val="28"/>
          <w:szCs w:val="28"/>
        </w:rPr>
        <w:t>17</w:t>
      </w:r>
      <w:r w:rsidR="00684ABE" w:rsidRPr="0035736A">
        <w:rPr>
          <w:rFonts w:ascii="仿宋" w:eastAsia="仿宋" w:hAnsi="仿宋"/>
          <w:color w:val="0070C0"/>
          <w:sz w:val="28"/>
          <w:szCs w:val="28"/>
        </w:rPr>
        <w:t>.</w:t>
      </w:r>
      <w:r w:rsidR="00684ABE" w:rsidRPr="0035736A">
        <w:rPr>
          <w:rFonts w:ascii="仿宋" w:eastAsia="仿宋" w:hAnsi="仿宋" w:hint="eastAsia"/>
          <w:color w:val="0070C0"/>
          <w:sz w:val="28"/>
          <w:szCs w:val="28"/>
        </w:rPr>
        <w:t>日每万份净收益如何计算？</w:t>
      </w:r>
    </w:p>
    <w:p w:rsidR="00684ABE"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lastRenderedPageBreak/>
        <w:t>添益宝的收益是根据“日每万份净收益”来计算的。例如：客户持有</w:t>
      </w:r>
      <w:r w:rsidRPr="0035736A">
        <w:rPr>
          <w:rFonts w:ascii="仿宋" w:eastAsia="仿宋" w:hAnsi="仿宋"/>
          <w:sz w:val="28"/>
          <w:szCs w:val="28"/>
        </w:rPr>
        <w:t>1</w:t>
      </w:r>
      <w:r w:rsidRPr="0035736A">
        <w:rPr>
          <w:rFonts w:ascii="仿宋" w:eastAsia="仿宋" w:hAnsi="仿宋" w:hint="eastAsia"/>
          <w:sz w:val="28"/>
          <w:szCs w:val="28"/>
        </w:rPr>
        <w:t>万份添益宝份额，某日添富现金宝货币基金的每万份净收益为</w:t>
      </w:r>
      <w:r w:rsidRPr="0035736A">
        <w:rPr>
          <w:rFonts w:ascii="仿宋" w:eastAsia="仿宋" w:hAnsi="仿宋"/>
          <w:sz w:val="28"/>
          <w:szCs w:val="28"/>
        </w:rPr>
        <w:t>2.2109</w:t>
      </w:r>
      <w:r w:rsidRPr="0035736A">
        <w:rPr>
          <w:rFonts w:ascii="仿宋" w:eastAsia="仿宋" w:hAnsi="仿宋" w:hint="eastAsia"/>
          <w:sz w:val="28"/>
          <w:szCs w:val="28"/>
        </w:rPr>
        <w:t>元，则当天客户的收益就是</w:t>
      </w:r>
      <w:r w:rsidRPr="0035736A">
        <w:rPr>
          <w:rFonts w:ascii="仿宋" w:eastAsia="仿宋" w:hAnsi="仿宋"/>
          <w:sz w:val="28"/>
          <w:szCs w:val="28"/>
        </w:rPr>
        <w:t>2.2109</w:t>
      </w:r>
      <w:r w:rsidRPr="0035736A">
        <w:rPr>
          <w:rFonts w:ascii="仿宋" w:eastAsia="仿宋" w:hAnsi="仿宋" w:hint="eastAsia"/>
          <w:sz w:val="28"/>
          <w:szCs w:val="28"/>
        </w:rPr>
        <w:t>元。</w:t>
      </w:r>
    </w:p>
    <w:p w:rsidR="00684ABE" w:rsidRPr="0035736A" w:rsidRDefault="00684ABE" w:rsidP="00987E96">
      <w:pPr>
        <w:pStyle w:val="a6"/>
        <w:ind w:left="360" w:firstLineChars="0" w:firstLine="0"/>
        <w:rPr>
          <w:rFonts w:ascii="仿宋" w:eastAsia="仿宋" w:hAnsi="仿宋"/>
          <w:sz w:val="28"/>
          <w:szCs w:val="28"/>
        </w:rPr>
      </w:pPr>
    </w:p>
    <w:p w:rsidR="00684ABE" w:rsidRPr="0035736A" w:rsidRDefault="00CB2E06" w:rsidP="00684ABE">
      <w:pPr>
        <w:spacing w:line="360" w:lineRule="auto"/>
        <w:ind w:leftChars="220" w:left="462"/>
        <w:jc w:val="left"/>
        <w:rPr>
          <w:rFonts w:ascii="仿宋" w:eastAsia="仿宋" w:hAnsi="仿宋"/>
          <w:color w:val="0070C0"/>
          <w:sz w:val="28"/>
          <w:szCs w:val="28"/>
        </w:rPr>
      </w:pPr>
      <w:r w:rsidRPr="0035736A">
        <w:rPr>
          <w:rFonts w:ascii="仿宋" w:eastAsia="仿宋" w:hAnsi="仿宋" w:hint="eastAsia"/>
          <w:color w:val="0070C0"/>
          <w:sz w:val="28"/>
          <w:szCs w:val="28"/>
        </w:rPr>
        <w:t>18</w:t>
      </w:r>
      <w:r w:rsidR="00684ABE" w:rsidRPr="0035736A">
        <w:rPr>
          <w:rFonts w:ascii="仿宋" w:eastAsia="仿宋" w:hAnsi="仿宋"/>
          <w:color w:val="0070C0"/>
          <w:sz w:val="28"/>
          <w:szCs w:val="28"/>
        </w:rPr>
        <w:t>.</w:t>
      </w:r>
      <w:r w:rsidR="00684ABE" w:rsidRPr="0035736A">
        <w:rPr>
          <w:rFonts w:ascii="仿宋" w:eastAsia="仿宋" w:hAnsi="仿宋" w:hint="eastAsia"/>
          <w:color w:val="0070C0"/>
          <w:sz w:val="28"/>
          <w:szCs w:val="28"/>
        </w:rPr>
        <w:t>添益宝的收益需要交税吗？</w:t>
      </w:r>
    </w:p>
    <w:p w:rsidR="003F4AD0" w:rsidRPr="0035736A" w:rsidRDefault="00684ABE" w:rsidP="00684ABE">
      <w:pPr>
        <w:spacing w:line="360" w:lineRule="auto"/>
        <w:ind w:firstLineChars="200" w:firstLine="560"/>
        <w:rPr>
          <w:rFonts w:ascii="仿宋" w:eastAsia="仿宋" w:hAnsi="仿宋"/>
          <w:sz w:val="28"/>
          <w:szCs w:val="28"/>
        </w:rPr>
      </w:pPr>
      <w:r w:rsidRPr="0035736A">
        <w:rPr>
          <w:rFonts w:ascii="仿宋" w:eastAsia="仿宋" w:hAnsi="仿宋" w:hint="eastAsia"/>
          <w:sz w:val="28"/>
          <w:szCs w:val="28"/>
        </w:rPr>
        <w:t>添益宝的收益不需要交税。</w:t>
      </w:r>
    </w:p>
    <w:p w:rsidR="003F4AD0" w:rsidRPr="0035736A" w:rsidRDefault="003F4AD0" w:rsidP="00987E96">
      <w:pPr>
        <w:pStyle w:val="a6"/>
        <w:ind w:left="360" w:firstLineChars="0" w:firstLine="0"/>
        <w:rPr>
          <w:rFonts w:ascii="仿宋" w:eastAsia="仿宋" w:hAnsi="仿宋"/>
          <w:sz w:val="28"/>
          <w:szCs w:val="28"/>
        </w:rPr>
      </w:pPr>
      <w:r w:rsidRPr="0035736A">
        <w:rPr>
          <w:rFonts w:ascii="仿宋" w:eastAsia="仿宋" w:hAnsi="仿宋"/>
          <w:sz w:val="28"/>
          <w:szCs w:val="28"/>
        </w:rPr>
        <w:br w:type="page"/>
      </w:r>
    </w:p>
    <w:p w:rsidR="00684ABE" w:rsidRPr="00987E96" w:rsidRDefault="00684ABE" w:rsidP="00987E96">
      <w:pPr>
        <w:pStyle w:val="a6"/>
        <w:ind w:left="360" w:firstLineChars="0" w:firstLine="0"/>
      </w:pPr>
      <w:bookmarkStart w:id="23" w:name="_GoBack"/>
    </w:p>
    <w:p w:rsidR="00CB2E06" w:rsidRDefault="00CB2E06" w:rsidP="00CB2E06">
      <w:pPr>
        <w:pStyle w:val="1"/>
      </w:pPr>
      <w:bookmarkStart w:id="24" w:name="_Toc380063736"/>
      <w:bookmarkEnd w:id="23"/>
      <w:r>
        <w:rPr>
          <w:rFonts w:hint="eastAsia"/>
        </w:rPr>
        <w:t>附</w:t>
      </w:r>
      <w:r w:rsidRPr="00252BEF">
        <w:t>.</w:t>
      </w:r>
      <w:r>
        <w:rPr>
          <w:rFonts w:hint="eastAsia"/>
        </w:rPr>
        <w:t>添益宝</w:t>
      </w:r>
      <w:r w:rsidRPr="00252BEF">
        <w:rPr>
          <w:rFonts w:hint="eastAsia"/>
        </w:rPr>
        <w:t>业务</w:t>
      </w:r>
      <w:bookmarkEnd w:id="24"/>
      <w:r>
        <w:rPr>
          <w:rFonts w:hint="eastAsia"/>
        </w:rPr>
        <w:t>流程具体展示</w:t>
      </w:r>
    </w:p>
    <w:p w:rsidR="00CB2E06" w:rsidRPr="00744201" w:rsidRDefault="00CB2E06" w:rsidP="00CB2E06">
      <w:pPr>
        <w:rPr>
          <w:rFonts w:ascii="宋体" w:hAnsi="宋体"/>
          <w:szCs w:val="21"/>
        </w:rPr>
      </w:pPr>
      <w:r>
        <w:rPr>
          <w:rFonts w:ascii="宋体" w:hAnsi="宋体" w:cs="宋体"/>
          <w:noProof/>
          <w:kern w:val="0"/>
          <w:sz w:val="24"/>
          <w:szCs w:val="24"/>
        </w:rPr>
        <w:drawing>
          <wp:inline distT="0" distB="0" distL="0" distR="0">
            <wp:extent cx="1503045" cy="2584450"/>
            <wp:effectExtent l="0" t="0" r="0" b="0"/>
            <wp:docPr id="6" name="图片 6" descr="C:\Documents and Settings\Administrator\Application Data\Tencent\Users\350249964\QQ\WinTemp\RichOle\QMIUPKFP@)}{[TM(K}C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Application Data\Tencent\Users\350249964\QQ\WinTemp\RichOle\QMIUPKFP@)}{[TM(K}CQ{`6.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3045" cy="2584450"/>
                    </a:xfrm>
                    <a:prstGeom prst="rect">
                      <a:avLst/>
                    </a:prstGeom>
                    <a:noFill/>
                    <a:ln>
                      <a:noFill/>
                    </a:ln>
                  </pic:spPr>
                </pic:pic>
              </a:graphicData>
            </a:graphic>
          </wp:inline>
        </w:drawing>
      </w:r>
      <w:r>
        <w:rPr>
          <w:rFonts w:ascii="宋体" w:hAnsi="宋体" w:cs="宋体"/>
          <w:noProof/>
          <w:kern w:val="0"/>
          <w:sz w:val="24"/>
          <w:szCs w:val="24"/>
        </w:rPr>
        <w:drawing>
          <wp:inline distT="0" distB="0" distL="0" distR="0">
            <wp:extent cx="1454785" cy="2584450"/>
            <wp:effectExtent l="0" t="0" r="0" b="0"/>
            <wp:docPr id="5" name="图片 5" descr="C:\Program Files\Tencent\QQ\Users\350249964\FileRecv\MobileFile\Screenshot_2014-05-09-13-0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Program Files\Tencent\QQ\Users\350249964\FileRecv\MobileFile\Screenshot_2014-05-09-13-05-18.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4785" cy="2584450"/>
                    </a:xfrm>
                    <a:prstGeom prst="rect">
                      <a:avLst/>
                    </a:prstGeom>
                    <a:noFill/>
                    <a:ln>
                      <a:noFill/>
                    </a:ln>
                  </pic:spPr>
                </pic:pic>
              </a:graphicData>
            </a:graphic>
          </wp:inline>
        </w:drawing>
      </w:r>
      <w:r>
        <w:rPr>
          <w:rFonts w:ascii="宋体" w:hAnsi="宋体" w:cs="宋体"/>
          <w:noProof/>
          <w:kern w:val="0"/>
          <w:sz w:val="24"/>
          <w:szCs w:val="24"/>
        </w:rPr>
        <w:drawing>
          <wp:inline distT="0" distB="0" distL="0" distR="0">
            <wp:extent cx="1160780" cy="2584450"/>
            <wp:effectExtent l="0" t="0" r="0" b="0"/>
            <wp:docPr id="4" name="图片 4" descr="Screenshot_2014-05-09-13-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2014-05-09-13-07-4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0780" cy="2584450"/>
                    </a:xfrm>
                    <a:prstGeom prst="rect">
                      <a:avLst/>
                    </a:prstGeom>
                    <a:noFill/>
                    <a:ln>
                      <a:noFill/>
                    </a:ln>
                  </pic:spPr>
                </pic:pic>
              </a:graphicData>
            </a:graphic>
          </wp:inline>
        </w:drawing>
      </w:r>
    </w:p>
    <w:p w:rsidR="00CB2E06" w:rsidRPr="00CB2E06" w:rsidRDefault="00CB2E06" w:rsidP="00CB2E06"/>
    <w:p w:rsidR="00CB2E06" w:rsidRPr="003F4AD0" w:rsidRDefault="00CB2E06" w:rsidP="00CB2E06">
      <w:pPr>
        <w:pStyle w:val="1"/>
        <w:spacing w:line="400" w:lineRule="exact"/>
        <w:ind w:left="420" w:hanging="420"/>
        <w:rPr>
          <w:rFonts w:ascii="仿宋" w:eastAsia="仿宋" w:hAnsi="仿宋"/>
          <w:sz w:val="21"/>
          <w:szCs w:val="21"/>
        </w:rPr>
      </w:pPr>
      <w:bookmarkStart w:id="25" w:name="_Toc383805591"/>
      <w:r w:rsidRPr="003F4AD0">
        <w:rPr>
          <w:rFonts w:ascii="仿宋" w:eastAsia="仿宋" w:hAnsi="仿宋" w:hint="eastAsia"/>
          <w:sz w:val="21"/>
          <w:szCs w:val="21"/>
        </w:rPr>
        <w:t>1) 开通</w:t>
      </w:r>
      <w:bookmarkEnd w:id="25"/>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客户开户成功后可使账户余额自行选择理财账户提供的理财产品，用户无需认购，自动理财；</w:t>
      </w:r>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客户可在翼支付门户网站办理此业务，也可以在客户端办理此业务。用户申请开通时，系统将判断是否为高级实名制用户，如果是，顺利开通；如否，则终止开通，并引导客户进行高级实名认证；</w:t>
      </w:r>
    </w:p>
    <w:p w:rsidR="00CB2E06" w:rsidRPr="003F4AD0" w:rsidRDefault="00CB2E06" w:rsidP="00CB2E06">
      <w:pPr>
        <w:spacing w:line="400" w:lineRule="exact"/>
        <w:rPr>
          <w:rFonts w:ascii="仿宋" w:eastAsia="仿宋" w:hAnsi="仿宋" w:cs="宋体"/>
          <w:b/>
          <w:color w:val="FF0000"/>
          <w:kern w:val="0"/>
          <w:szCs w:val="21"/>
        </w:rPr>
      </w:pPr>
      <w:r w:rsidRPr="003F4AD0">
        <w:rPr>
          <w:rFonts w:ascii="仿宋" w:eastAsia="仿宋" w:hAnsi="仿宋" w:cs="宋体" w:hint="eastAsia"/>
          <w:b/>
          <w:color w:val="FF0000"/>
          <w:kern w:val="0"/>
          <w:szCs w:val="21"/>
        </w:rPr>
        <w:t>开通添益宝需同时满足以下条件：</w:t>
      </w:r>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条件1、年满18周岁；</w:t>
      </w:r>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条件2、高级实名用户，电信佣金级用户；企业级个人账户不能开通；</w:t>
      </w:r>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条件3、使用二代身份证；身份证状态临时也可以开通；</w:t>
      </w:r>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条件4、一个身份证号可以开通三个翼支付账户，但仅开通一个理财账户；（第二个账户无法开通时有相关提示）；若用户需要换成另外的翼支付账户开通时，可在门户进行销户后再重新开通。</w:t>
      </w:r>
    </w:p>
    <w:p w:rsidR="00CB2E06" w:rsidRPr="003F4AD0" w:rsidRDefault="00CB2E06" w:rsidP="00CB2E06">
      <w:pPr>
        <w:spacing w:line="400" w:lineRule="exact"/>
        <w:rPr>
          <w:rFonts w:ascii="仿宋" w:eastAsia="仿宋" w:hAnsi="仿宋" w:cs="宋体"/>
          <w:color w:val="000000"/>
          <w:kern w:val="0"/>
          <w:szCs w:val="21"/>
        </w:rPr>
      </w:pPr>
    </w:p>
    <w:p w:rsidR="00CB2E06" w:rsidRPr="003F4AD0" w:rsidRDefault="00CB2E06" w:rsidP="00CB2E06">
      <w:pPr>
        <w:spacing w:line="400" w:lineRule="exact"/>
        <w:rPr>
          <w:rFonts w:ascii="仿宋" w:eastAsia="仿宋" w:hAnsi="仿宋" w:cs="宋体"/>
          <w:b/>
          <w:kern w:val="0"/>
          <w:szCs w:val="21"/>
        </w:rPr>
      </w:pPr>
      <w:r w:rsidRPr="003F4AD0">
        <w:rPr>
          <w:rFonts w:ascii="仿宋" w:eastAsia="仿宋" w:hAnsi="仿宋" w:cs="宋体" w:hint="eastAsia"/>
          <w:b/>
          <w:kern w:val="0"/>
          <w:szCs w:val="21"/>
        </w:rPr>
        <w:t>用户开通界面地址为：</w:t>
      </w:r>
    </w:p>
    <w:p w:rsidR="00CB2E06" w:rsidRPr="003F4AD0" w:rsidRDefault="00CB2E06" w:rsidP="00CB2E06">
      <w:pPr>
        <w:spacing w:line="400" w:lineRule="exact"/>
        <w:rPr>
          <w:rFonts w:ascii="仿宋" w:eastAsia="仿宋" w:hAnsi="仿宋" w:cs="宋体"/>
          <w:kern w:val="0"/>
          <w:szCs w:val="21"/>
        </w:rPr>
      </w:pPr>
      <w:r w:rsidRPr="003F4AD0">
        <w:rPr>
          <w:rFonts w:ascii="仿宋" w:eastAsia="仿宋" w:hAnsi="仿宋" w:cs="宋体" w:hint="eastAsia"/>
          <w:kern w:val="0"/>
          <w:szCs w:val="21"/>
        </w:rPr>
        <w:t>1、翼支付门户网站</w:t>
      </w:r>
      <w:hyperlink r:id="rId11" w:history="1">
        <w:r w:rsidRPr="003F4AD0">
          <w:rPr>
            <w:rStyle w:val="a5"/>
            <w:rFonts w:ascii="仿宋" w:eastAsia="仿宋" w:hAnsi="仿宋" w:cs="宋体" w:hint="eastAsia"/>
            <w:kern w:val="0"/>
            <w:szCs w:val="21"/>
          </w:rPr>
          <w:t>www.bestpay.com.cn</w:t>
        </w:r>
      </w:hyperlink>
    </w:p>
    <w:p w:rsidR="00CB2E06" w:rsidRPr="003F4AD0" w:rsidRDefault="00CB2E06" w:rsidP="00CB2E06">
      <w:pPr>
        <w:spacing w:line="400" w:lineRule="exact"/>
        <w:rPr>
          <w:rFonts w:ascii="仿宋" w:eastAsia="仿宋" w:hAnsi="仿宋" w:cs="宋体"/>
          <w:kern w:val="0"/>
          <w:szCs w:val="21"/>
        </w:rPr>
      </w:pPr>
      <w:r w:rsidRPr="003F4AD0">
        <w:rPr>
          <w:rFonts w:ascii="仿宋" w:eastAsia="仿宋" w:hAnsi="仿宋" w:cs="宋体" w:hint="eastAsia"/>
          <w:kern w:val="0"/>
          <w:szCs w:val="21"/>
        </w:rPr>
        <w:t>2、翼支付手机客户端（包括安卓系统与苹果系统）</w:t>
      </w:r>
    </w:p>
    <w:p w:rsidR="00CB2E06" w:rsidRPr="003F4AD0" w:rsidRDefault="00CB2E06" w:rsidP="00CB2E06">
      <w:pPr>
        <w:spacing w:line="400" w:lineRule="exact"/>
        <w:rPr>
          <w:rFonts w:ascii="仿宋" w:eastAsia="仿宋" w:hAnsi="仿宋" w:cs="宋体"/>
          <w:color w:val="000000"/>
          <w:kern w:val="0"/>
          <w:szCs w:val="21"/>
        </w:rPr>
      </w:pPr>
    </w:p>
    <w:p w:rsidR="00CB2E06" w:rsidRPr="003F4AD0" w:rsidRDefault="00CB2E06" w:rsidP="00CB2E06">
      <w:pPr>
        <w:spacing w:line="400" w:lineRule="exact"/>
        <w:rPr>
          <w:rFonts w:ascii="仿宋" w:eastAsia="仿宋" w:hAnsi="仿宋"/>
          <w:b/>
          <w:szCs w:val="21"/>
        </w:rPr>
      </w:pPr>
      <w:r w:rsidRPr="003F4AD0">
        <w:rPr>
          <w:rFonts w:ascii="仿宋" w:eastAsia="仿宋" w:hAnsi="仿宋" w:hint="eastAsia"/>
          <w:b/>
          <w:szCs w:val="21"/>
        </w:rPr>
        <w:t>开通短信提醒：</w:t>
      </w: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情况1：余额多于65元：</w:t>
      </w:r>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lastRenderedPageBreak/>
        <w:t>亲，恭喜您成功开通添益宝，您当前的账户余额为xxx元，预计X月X日起获得收益，记得常来翼支付查看收益哟！详询：4008011888【翼支付】</w:t>
      </w: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情况2、余额少于65元：</w:t>
      </w:r>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亲，恭喜您成功开通添益宝，您当前账户余额为XX元，您的余额太少，可能无法显示收益，建议账户余额在100元以上!详询：4008011888【翼支付】</w:t>
      </w:r>
    </w:p>
    <w:p w:rsidR="00CB2E06" w:rsidRPr="003F4AD0" w:rsidRDefault="00CB2E06" w:rsidP="00CB2E06">
      <w:pPr>
        <w:spacing w:line="400" w:lineRule="exact"/>
        <w:rPr>
          <w:rFonts w:ascii="仿宋" w:eastAsia="仿宋" w:hAnsi="仿宋" w:cs="宋体"/>
          <w:b/>
          <w:kern w:val="0"/>
          <w:szCs w:val="21"/>
        </w:rPr>
      </w:pPr>
      <w:r w:rsidRPr="003F4AD0">
        <w:rPr>
          <w:rFonts w:ascii="仿宋" w:eastAsia="仿宋" w:hAnsi="仿宋" w:cs="宋体" w:hint="eastAsia"/>
          <w:b/>
          <w:color w:val="000000"/>
          <w:kern w:val="0"/>
          <w:szCs w:val="21"/>
        </w:rPr>
        <w:t>注：按目前收益率，60元产生的收益将低于0.01元，无法显示，故短信内容</w:t>
      </w:r>
      <w:r w:rsidRPr="003F4AD0">
        <w:rPr>
          <w:rFonts w:ascii="仿宋" w:eastAsia="仿宋" w:hAnsi="仿宋" w:cs="宋体" w:hint="eastAsia"/>
          <w:b/>
          <w:kern w:val="0"/>
          <w:szCs w:val="21"/>
        </w:rPr>
        <w:t>根据开通时的余额情况发送。</w:t>
      </w:r>
    </w:p>
    <w:p w:rsidR="00CB2E06" w:rsidRPr="003F4AD0" w:rsidRDefault="00CB2E06" w:rsidP="00CB2E06">
      <w:pPr>
        <w:spacing w:line="400" w:lineRule="exact"/>
        <w:rPr>
          <w:rFonts w:ascii="仿宋" w:eastAsia="仿宋" w:hAnsi="仿宋" w:cs="宋体"/>
          <w:b/>
          <w:color w:val="000000"/>
          <w:kern w:val="0"/>
          <w:szCs w:val="21"/>
        </w:rPr>
      </w:pPr>
    </w:p>
    <w:p w:rsidR="00CB2E06" w:rsidRPr="003F4AD0" w:rsidRDefault="00CB2E06" w:rsidP="00CB2E06">
      <w:pPr>
        <w:pStyle w:val="1"/>
        <w:spacing w:line="400" w:lineRule="exact"/>
        <w:ind w:left="420" w:hanging="420"/>
        <w:rPr>
          <w:rFonts w:ascii="仿宋" w:eastAsia="仿宋" w:hAnsi="仿宋"/>
          <w:sz w:val="21"/>
          <w:szCs w:val="21"/>
        </w:rPr>
      </w:pPr>
      <w:bookmarkStart w:id="26" w:name="_Toc383805592"/>
      <w:r w:rsidRPr="003F4AD0">
        <w:rPr>
          <w:rFonts w:ascii="仿宋" w:eastAsia="仿宋" w:hAnsi="仿宋" w:hint="eastAsia"/>
          <w:sz w:val="21"/>
          <w:szCs w:val="21"/>
        </w:rPr>
        <w:t>2）充值</w:t>
      </w:r>
      <w:bookmarkEnd w:id="26"/>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翼支付现有充值功能不变，首次开通后，后续每次充值进入翼支付账户的钱将自动理财。</w:t>
      </w:r>
    </w:p>
    <w:p w:rsidR="00CB2E06" w:rsidRPr="003F4AD0" w:rsidRDefault="00CB2E06" w:rsidP="00CB2E06">
      <w:pPr>
        <w:spacing w:line="400" w:lineRule="exact"/>
        <w:rPr>
          <w:rFonts w:ascii="仿宋" w:eastAsia="仿宋" w:hAnsi="仿宋"/>
          <w:szCs w:val="21"/>
        </w:rPr>
      </w:pPr>
    </w:p>
    <w:p w:rsidR="00CB2E06" w:rsidRPr="003F4AD0" w:rsidRDefault="00CB2E06" w:rsidP="00CB2E06">
      <w:pPr>
        <w:spacing w:line="400" w:lineRule="exact"/>
        <w:rPr>
          <w:rFonts w:ascii="仿宋" w:eastAsia="仿宋" w:hAnsi="仿宋"/>
          <w:color w:val="FF0000"/>
          <w:szCs w:val="21"/>
        </w:rPr>
      </w:pPr>
      <w:r w:rsidRPr="003F4AD0">
        <w:rPr>
          <w:rFonts w:ascii="仿宋" w:eastAsia="仿宋" w:hAnsi="仿宋" w:hint="eastAsia"/>
          <w:b/>
          <w:color w:val="FF0000"/>
          <w:szCs w:val="21"/>
        </w:rPr>
        <w:t>开通添益宝后的高级实名认证限额</w:t>
      </w:r>
      <w:r w:rsidRPr="003F4AD0">
        <w:rPr>
          <w:rFonts w:ascii="仿宋" w:eastAsia="仿宋" w:hAnsi="仿宋" w:hint="eastAsia"/>
          <w:color w:val="FF0000"/>
          <w:szCs w:val="21"/>
        </w:rPr>
        <w:t xml:space="preserve">： </w:t>
      </w: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各渠道累计总限额</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10"/>
        <w:gridCol w:w="1242"/>
        <w:gridCol w:w="1242"/>
        <w:gridCol w:w="1243"/>
      </w:tblGrid>
      <w:tr w:rsidR="00CB2E06" w:rsidRPr="003F4AD0" w:rsidTr="002B4663">
        <w:tc>
          <w:tcPr>
            <w:tcW w:w="2410"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项目</w:t>
            </w:r>
          </w:p>
        </w:tc>
        <w:tc>
          <w:tcPr>
            <w:tcW w:w="1242"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单笔</w:t>
            </w:r>
          </w:p>
        </w:tc>
        <w:tc>
          <w:tcPr>
            <w:tcW w:w="1242"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单日</w:t>
            </w:r>
          </w:p>
        </w:tc>
        <w:tc>
          <w:tcPr>
            <w:tcW w:w="1243"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单月</w:t>
            </w:r>
          </w:p>
        </w:tc>
      </w:tr>
      <w:tr w:rsidR="00CB2E06" w:rsidRPr="003F4AD0" w:rsidTr="002B4663">
        <w:tc>
          <w:tcPr>
            <w:tcW w:w="2410"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充值</w:t>
            </w:r>
          </w:p>
        </w:tc>
        <w:tc>
          <w:tcPr>
            <w:tcW w:w="1242"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5万</w:t>
            </w:r>
          </w:p>
        </w:tc>
        <w:tc>
          <w:tcPr>
            <w:tcW w:w="1242"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5万</w:t>
            </w:r>
          </w:p>
        </w:tc>
        <w:tc>
          <w:tcPr>
            <w:tcW w:w="1243"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30万</w:t>
            </w:r>
          </w:p>
        </w:tc>
      </w:tr>
      <w:tr w:rsidR="00CB2E06" w:rsidRPr="003F4AD0" w:rsidTr="002B4663">
        <w:tc>
          <w:tcPr>
            <w:tcW w:w="2410"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提现（限10次/月）</w:t>
            </w:r>
          </w:p>
        </w:tc>
        <w:tc>
          <w:tcPr>
            <w:tcW w:w="1242"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5万</w:t>
            </w:r>
          </w:p>
        </w:tc>
        <w:tc>
          <w:tcPr>
            <w:tcW w:w="1242"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5万</w:t>
            </w:r>
          </w:p>
        </w:tc>
        <w:tc>
          <w:tcPr>
            <w:tcW w:w="1243"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10万</w:t>
            </w:r>
          </w:p>
        </w:tc>
      </w:tr>
      <w:tr w:rsidR="00CB2E06" w:rsidRPr="003F4AD0" w:rsidTr="002B4663">
        <w:tc>
          <w:tcPr>
            <w:tcW w:w="2410"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消费</w:t>
            </w:r>
          </w:p>
        </w:tc>
        <w:tc>
          <w:tcPr>
            <w:tcW w:w="1242"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1万</w:t>
            </w:r>
          </w:p>
        </w:tc>
        <w:tc>
          <w:tcPr>
            <w:tcW w:w="1242"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1 万</w:t>
            </w:r>
          </w:p>
        </w:tc>
        <w:tc>
          <w:tcPr>
            <w:tcW w:w="1243" w:type="dxa"/>
          </w:tcPr>
          <w:p w:rsidR="00CB2E06" w:rsidRPr="003F4AD0" w:rsidRDefault="00CB2E06" w:rsidP="002B4663">
            <w:pPr>
              <w:spacing w:line="400" w:lineRule="exact"/>
              <w:rPr>
                <w:rFonts w:ascii="仿宋" w:eastAsia="仿宋" w:hAnsi="仿宋"/>
                <w:szCs w:val="21"/>
              </w:rPr>
            </w:pPr>
            <w:r w:rsidRPr="003F4AD0">
              <w:rPr>
                <w:rFonts w:ascii="仿宋" w:eastAsia="仿宋" w:hAnsi="仿宋" w:hint="eastAsia"/>
                <w:szCs w:val="21"/>
              </w:rPr>
              <w:t>3万</w:t>
            </w:r>
          </w:p>
        </w:tc>
      </w:tr>
    </w:tbl>
    <w:p w:rsidR="00CB2E06" w:rsidRPr="003F4AD0" w:rsidRDefault="00CB2E06" w:rsidP="00CB2E06">
      <w:pPr>
        <w:spacing w:line="400" w:lineRule="exact"/>
        <w:rPr>
          <w:rFonts w:ascii="仿宋" w:eastAsia="仿宋" w:hAnsi="仿宋" w:cs="宋体"/>
          <w:color w:val="000000"/>
          <w:kern w:val="0"/>
          <w:szCs w:val="21"/>
        </w:rPr>
      </w:pPr>
      <w:r w:rsidRPr="003F4AD0">
        <w:rPr>
          <w:rFonts w:ascii="仿宋" w:eastAsia="仿宋" w:hAnsi="仿宋" w:cs="宋体" w:hint="eastAsia"/>
          <w:color w:val="000000"/>
          <w:kern w:val="0"/>
          <w:szCs w:val="21"/>
        </w:rPr>
        <w:t>注：</w:t>
      </w:r>
    </w:p>
    <w:p w:rsidR="00CB2E06" w:rsidRPr="003F4AD0" w:rsidRDefault="00CB2E06" w:rsidP="00CB2E06">
      <w:pPr>
        <w:spacing w:line="400" w:lineRule="exact"/>
        <w:rPr>
          <w:rFonts w:ascii="仿宋" w:eastAsia="仿宋" w:hAnsi="仿宋"/>
          <w:szCs w:val="21"/>
        </w:rPr>
      </w:pPr>
      <w:r w:rsidRPr="003F4AD0">
        <w:rPr>
          <w:rFonts w:ascii="仿宋" w:eastAsia="仿宋" w:hAnsi="仿宋" w:cs="宋体" w:hint="eastAsia"/>
          <w:color w:val="000000"/>
          <w:kern w:val="0"/>
          <w:szCs w:val="21"/>
        </w:rPr>
        <w:t>1、门户限额与客户端共享总限额，门户网站上</w:t>
      </w:r>
      <w:r w:rsidRPr="003F4AD0">
        <w:rPr>
          <w:rFonts w:ascii="仿宋" w:eastAsia="仿宋" w:hAnsi="仿宋" w:hint="eastAsia"/>
          <w:szCs w:val="21"/>
        </w:rPr>
        <w:t>用户可自己调节银行的网银限额。高级实名认证充值累计限额为20万、初级实名认证为10万；</w:t>
      </w: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2、转账、信用卡还款不算入消费限额；</w:t>
      </w:r>
    </w:p>
    <w:p w:rsidR="00CB2E06" w:rsidRPr="003F4AD0" w:rsidRDefault="00CB2E06" w:rsidP="00CB2E06">
      <w:pPr>
        <w:spacing w:line="400" w:lineRule="exact"/>
        <w:rPr>
          <w:rFonts w:ascii="仿宋" w:eastAsia="仿宋" w:hAnsi="仿宋"/>
          <w:szCs w:val="21"/>
        </w:rPr>
      </w:pPr>
    </w:p>
    <w:p w:rsidR="00CB2E06" w:rsidRPr="003F4AD0" w:rsidRDefault="00CB2E06" w:rsidP="00CB2E06">
      <w:pPr>
        <w:spacing w:line="400" w:lineRule="exact"/>
        <w:rPr>
          <w:rFonts w:ascii="仿宋" w:eastAsia="仿宋" w:hAnsi="仿宋" w:cs="宋体"/>
          <w:b/>
          <w:color w:val="FF0000"/>
          <w:kern w:val="0"/>
          <w:szCs w:val="21"/>
        </w:rPr>
      </w:pPr>
      <w:r w:rsidRPr="003F4AD0">
        <w:rPr>
          <w:rFonts w:ascii="仿宋" w:eastAsia="仿宋" w:hAnsi="仿宋" w:cs="宋体" w:hint="eastAsia"/>
          <w:b/>
          <w:color w:val="FF0000"/>
          <w:kern w:val="0"/>
          <w:szCs w:val="21"/>
        </w:rPr>
        <w:t>充值支持银行列表：</w:t>
      </w:r>
    </w:p>
    <w:tbl>
      <w:tblPr>
        <w:tblW w:w="5140" w:type="dxa"/>
        <w:tblInd w:w="93" w:type="dxa"/>
        <w:tblLook w:val="04A0"/>
      </w:tblPr>
      <w:tblGrid>
        <w:gridCol w:w="980"/>
        <w:gridCol w:w="4160"/>
      </w:tblGrid>
      <w:tr w:rsidR="00CB2E06" w:rsidRPr="003F4AD0" w:rsidTr="002B4663">
        <w:trPr>
          <w:trHeight w:val="540"/>
        </w:trPr>
        <w:tc>
          <w:tcPr>
            <w:tcW w:w="9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2E06" w:rsidRPr="003F4AD0" w:rsidRDefault="00CB2E06" w:rsidP="002B4663">
            <w:pPr>
              <w:widowControl/>
              <w:jc w:val="left"/>
              <w:rPr>
                <w:rFonts w:ascii="仿宋" w:eastAsia="仿宋" w:hAnsi="仿宋" w:cs="宋体"/>
                <w:b/>
                <w:bCs/>
                <w:color w:val="000000"/>
                <w:kern w:val="0"/>
                <w:szCs w:val="21"/>
              </w:rPr>
            </w:pPr>
            <w:r w:rsidRPr="003F4AD0">
              <w:rPr>
                <w:rFonts w:ascii="仿宋" w:eastAsia="仿宋" w:hAnsi="仿宋" w:cs="宋体" w:hint="eastAsia"/>
                <w:b/>
                <w:bCs/>
                <w:color w:val="000000"/>
                <w:kern w:val="0"/>
                <w:szCs w:val="21"/>
              </w:rPr>
              <w:t>功能/渠道</w:t>
            </w:r>
          </w:p>
        </w:tc>
        <w:tc>
          <w:tcPr>
            <w:tcW w:w="4160" w:type="dxa"/>
            <w:tcBorders>
              <w:top w:val="single" w:sz="4" w:space="0" w:color="auto"/>
              <w:left w:val="nil"/>
              <w:bottom w:val="single" w:sz="4" w:space="0" w:color="auto"/>
              <w:right w:val="single" w:sz="4" w:space="0" w:color="auto"/>
            </w:tcBorders>
            <w:shd w:val="clear" w:color="auto" w:fill="auto"/>
            <w:vAlign w:val="center"/>
            <w:hideMark/>
          </w:tcPr>
          <w:p w:rsidR="00CB2E06" w:rsidRPr="003F4AD0" w:rsidRDefault="00CB2E06" w:rsidP="002B4663">
            <w:pPr>
              <w:widowControl/>
              <w:jc w:val="center"/>
              <w:rPr>
                <w:rFonts w:ascii="仿宋" w:eastAsia="仿宋" w:hAnsi="仿宋" w:cs="宋体"/>
                <w:b/>
                <w:bCs/>
                <w:color w:val="000000"/>
                <w:kern w:val="0"/>
                <w:szCs w:val="21"/>
              </w:rPr>
            </w:pPr>
            <w:r w:rsidRPr="003F4AD0">
              <w:rPr>
                <w:rFonts w:ascii="仿宋" w:eastAsia="仿宋" w:hAnsi="仿宋" w:cs="宋体" w:hint="eastAsia"/>
                <w:b/>
                <w:bCs/>
                <w:color w:val="000000"/>
                <w:kern w:val="0"/>
                <w:szCs w:val="21"/>
              </w:rPr>
              <w:t>支持银行</w:t>
            </w:r>
          </w:p>
        </w:tc>
      </w:tr>
      <w:tr w:rsidR="00CB2E06" w:rsidRPr="003F4AD0" w:rsidTr="002B4663">
        <w:trPr>
          <w:trHeight w:val="810"/>
        </w:trPr>
        <w:tc>
          <w:tcPr>
            <w:tcW w:w="980" w:type="dxa"/>
            <w:vMerge w:val="restart"/>
            <w:tcBorders>
              <w:top w:val="nil"/>
              <w:left w:val="single" w:sz="4" w:space="0" w:color="auto"/>
              <w:bottom w:val="single" w:sz="4" w:space="0" w:color="000000"/>
              <w:right w:val="single" w:sz="4" w:space="0" w:color="auto"/>
            </w:tcBorders>
            <w:shd w:val="clear" w:color="auto" w:fill="auto"/>
            <w:vAlign w:val="center"/>
            <w:hideMark/>
          </w:tcPr>
          <w:p w:rsidR="00CB2E06" w:rsidRPr="003F4AD0" w:rsidRDefault="00CB2E06" w:rsidP="002B4663">
            <w:pPr>
              <w:widowControl/>
              <w:jc w:val="center"/>
              <w:rPr>
                <w:rFonts w:ascii="仿宋" w:eastAsia="仿宋" w:hAnsi="仿宋" w:cs="宋体"/>
                <w:color w:val="000000"/>
                <w:kern w:val="0"/>
                <w:szCs w:val="21"/>
              </w:rPr>
            </w:pPr>
            <w:r w:rsidRPr="003F4AD0">
              <w:rPr>
                <w:rFonts w:ascii="仿宋" w:eastAsia="仿宋" w:hAnsi="仿宋" w:cs="宋体" w:hint="eastAsia"/>
                <w:color w:val="000000"/>
                <w:kern w:val="0"/>
                <w:szCs w:val="21"/>
              </w:rPr>
              <w:t>门户</w:t>
            </w:r>
          </w:p>
        </w:tc>
        <w:tc>
          <w:tcPr>
            <w:tcW w:w="4160" w:type="dxa"/>
            <w:tcBorders>
              <w:top w:val="nil"/>
              <w:left w:val="nil"/>
              <w:bottom w:val="single" w:sz="4" w:space="0" w:color="auto"/>
              <w:right w:val="single" w:sz="4" w:space="0" w:color="auto"/>
            </w:tcBorders>
            <w:shd w:val="clear" w:color="auto" w:fill="auto"/>
            <w:vAlign w:val="center"/>
            <w:hideMark/>
          </w:tcPr>
          <w:p w:rsidR="00CB2E06" w:rsidRPr="003F4AD0" w:rsidRDefault="00CB2E06" w:rsidP="002B4663">
            <w:pPr>
              <w:widowControl/>
              <w:jc w:val="left"/>
              <w:rPr>
                <w:rFonts w:ascii="仿宋" w:eastAsia="仿宋" w:hAnsi="仿宋" w:cs="宋体"/>
                <w:color w:val="000000"/>
                <w:kern w:val="0"/>
                <w:szCs w:val="21"/>
              </w:rPr>
            </w:pPr>
            <w:r w:rsidRPr="003F4AD0">
              <w:rPr>
                <w:rFonts w:ascii="仿宋" w:eastAsia="仿宋" w:hAnsi="仿宋" w:cs="宋体" w:hint="eastAsia"/>
                <w:color w:val="000000"/>
                <w:kern w:val="0"/>
                <w:szCs w:val="21"/>
              </w:rPr>
              <w:t>一、网银：工、农  、中 、建  、招商 、光大、浦发、华夏 、邮储 、广发展、民生、东亚；</w:t>
            </w:r>
          </w:p>
        </w:tc>
      </w:tr>
      <w:tr w:rsidR="00CB2E06" w:rsidRPr="003F4AD0" w:rsidTr="002B4663">
        <w:trPr>
          <w:trHeight w:val="270"/>
        </w:trPr>
        <w:tc>
          <w:tcPr>
            <w:tcW w:w="980" w:type="dxa"/>
            <w:vMerge/>
            <w:tcBorders>
              <w:top w:val="nil"/>
              <w:left w:val="single" w:sz="4" w:space="0" w:color="auto"/>
              <w:bottom w:val="single" w:sz="4" w:space="0" w:color="000000"/>
              <w:right w:val="single" w:sz="4" w:space="0" w:color="auto"/>
            </w:tcBorders>
            <w:vAlign w:val="center"/>
            <w:hideMark/>
          </w:tcPr>
          <w:p w:rsidR="00CB2E06" w:rsidRPr="003F4AD0" w:rsidRDefault="00CB2E06" w:rsidP="002B4663">
            <w:pPr>
              <w:widowControl/>
              <w:jc w:val="left"/>
              <w:rPr>
                <w:rFonts w:ascii="仿宋" w:eastAsia="仿宋" w:hAnsi="仿宋" w:cs="宋体"/>
                <w:color w:val="000000"/>
                <w:kern w:val="0"/>
                <w:szCs w:val="21"/>
              </w:rPr>
            </w:pPr>
          </w:p>
        </w:tc>
        <w:tc>
          <w:tcPr>
            <w:tcW w:w="4160" w:type="dxa"/>
            <w:tcBorders>
              <w:top w:val="nil"/>
              <w:left w:val="nil"/>
              <w:bottom w:val="single" w:sz="4" w:space="0" w:color="auto"/>
              <w:right w:val="single" w:sz="4" w:space="0" w:color="auto"/>
            </w:tcBorders>
            <w:shd w:val="clear" w:color="auto" w:fill="auto"/>
            <w:vAlign w:val="center"/>
            <w:hideMark/>
          </w:tcPr>
          <w:p w:rsidR="00CB2E06" w:rsidRPr="003F4AD0" w:rsidRDefault="00CB2E06" w:rsidP="002B4663">
            <w:pPr>
              <w:widowControl/>
              <w:jc w:val="left"/>
              <w:rPr>
                <w:rFonts w:ascii="仿宋" w:eastAsia="仿宋" w:hAnsi="仿宋" w:cs="宋体"/>
                <w:color w:val="000000"/>
                <w:kern w:val="0"/>
                <w:szCs w:val="21"/>
              </w:rPr>
            </w:pPr>
            <w:r w:rsidRPr="003F4AD0">
              <w:rPr>
                <w:rFonts w:ascii="仿宋" w:eastAsia="仿宋" w:hAnsi="仿宋" w:cs="宋体" w:hint="eastAsia"/>
                <w:color w:val="000000"/>
                <w:kern w:val="0"/>
                <w:szCs w:val="21"/>
              </w:rPr>
              <w:t>二、快捷支付：招商、光大、上海银行；</w:t>
            </w:r>
          </w:p>
        </w:tc>
      </w:tr>
      <w:tr w:rsidR="00CB2E06" w:rsidRPr="003F4AD0" w:rsidTr="002B4663">
        <w:trPr>
          <w:trHeight w:val="270"/>
        </w:trPr>
        <w:tc>
          <w:tcPr>
            <w:tcW w:w="980" w:type="dxa"/>
            <w:vMerge/>
            <w:tcBorders>
              <w:top w:val="nil"/>
              <w:left w:val="single" w:sz="4" w:space="0" w:color="auto"/>
              <w:bottom w:val="single" w:sz="4" w:space="0" w:color="000000"/>
              <w:right w:val="single" w:sz="4" w:space="0" w:color="auto"/>
            </w:tcBorders>
            <w:vAlign w:val="center"/>
            <w:hideMark/>
          </w:tcPr>
          <w:p w:rsidR="00CB2E06" w:rsidRPr="003F4AD0" w:rsidRDefault="00CB2E06" w:rsidP="002B4663">
            <w:pPr>
              <w:widowControl/>
              <w:jc w:val="left"/>
              <w:rPr>
                <w:rFonts w:ascii="仿宋" w:eastAsia="仿宋" w:hAnsi="仿宋" w:cs="宋体"/>
                <w:color w:val="000000"/>
                <w:kern w:val="0"/>
                <w:szCs w:val="21"/>
              </w:rPr>
            </w:pPr>
          </w:p>
        </w:tc>
        <w:tc>
          <w:tcPr>
            <w:tcW w:w="4160" w:type="dxa"/>
            <w:tcBorders>
              <w:top w:val="nil"/>
              <w:left w:val="nil"/>
              <w:bottom w:val="single" w:sz="4" w:space="0" w:color="auto"/>
              <w:right w:val="single" w:sz="4" w:space="0" w:color="auto"/>
            </w:tcBorders>
            <w:shd w:val="clear" w:color="auto" w:fill="auto"/>
            <w:vAlign w:val="center"/>
            <w:hideMark/>
          </w:tcPr>
          <w:p w:rsidR="00CB2E06" w:rsidRPr="003F4AD0" w:rsidRDefault="00CB2E06" w:rsidP="002B4663">
            <w:pPr>
              <w:widowControl/>
              <w:jc w:val="left"/>
              <w:rPr>
                <w:rFonts w:ascii="仿宋" w:eastAsia="仿宋" w:hAnsi="仿宋" w:cs="宋体"/>
                <w:color w:val="000000"/>
                <w:kern w:val="0"/>
                <w:szCs w:val="21"/>
              </w:rPr>
            </w:pPr>
            <w:r w:rsidRPr="003F4AD0">
              <w:rPr>
                <w:rFonts w:ascii="仿宋" w:eastAsia="仿宋" w:hAnsi="仿宋" w:cs="宋体" w:hint="eastAsia"/>
                <w:color w:val="000000"/>
                <w:kern w:val="0"/>
                <w:szCs w:val="21"/>
              </w:rPr>
              <w:t>三、翼充卡；</w:t>
            </w:r>
          </w:p>
        </w:tc>
      </w:tr>
      <w:tr w:rsidR="00CB2E06" w:rsidRPr="003F4AD0" w:rsidTr="002B4663">
        <w:trPr>
          <w:trHeight w:val="270"/>
        </w:trPr>
        <w:tc>
          <w:tcPr>
            <w:tcW w:w="980" w:type="dxa"/>
            <w:vMerge w:val="restart"/>
            <w:tcBorders>
              <w:top w:val="nil"/>
              <w:left w:val="single" w:sz="4" w:space="0" w:color="auto"/>
              <w:bottom w:val="single" w:sz="4" w:space="0" w:color="000000"/>
              <w:right w:val="single" w:sz="4" w:space="0" w:color="auto"/>
            </w:tcBorders>
            <w:shd w:val="clear" w:color="auto" w:fill="auto"/>
            <w:vAlign w:val="center"/>
            <w:hideMark/>
          </w:tcPr>
          <w:p w:rsidR="00CB2E06" w:rsidRPr="003F4AD0" w:rsidRDefault="00CB2E06" w:rsidP="002B4663">
            <w:pPr>
              <w:widowControl/>
              <w:jc w:val="center"/>
              <w:rPr>
                <w:rFonts w:ascii="仿宋" w:eastAsia="仿宋" w:hAnsi="仿宋" w:cs="宋体"/>
                <w:color w:val="000000"/>
                <w:kern w:val="0"/>
                <w:szCs w:val="21"/>
              </w:rPr>
            </w:pPr>
            <w:r w:rsidRPr="003F4AD0">
              <w:rPr>
                <w:rFonts w:ascii="仿宋" w:eastAsia="仿宋" w:hAnsi="仿宋" w:cs="宋体" w:hint="eastAsia"/>
                <w:color w:val="000000"/>
                <w:kern w:val="0"/>
                <w:szCs w:val="21"/>
              </w:rPr>
              <w:t>客户端</w:t>
            </w:r>
          </w:p>
        </w:tc>
        <w:tc>
          <w:tcPr>
            <w:tcW w:w="4160" w:type="dxa"/>
            <w:tcBorders>
              <w:top w:val="nil"/>
              <w:left w:val="nil"/>
              <w:bottom w:val="single" w:sz="4" w:space="0" w:color="auto"/>
              <w:right w:val="single" w:sz="4" w:space="0" w:color="auto"/>
            </w:tcBorders>
            <w:shd w:val="clear" w:color="auto" w:fill="auto"/>
            <w:vAlign w:val="center"/>
            <w:hideMark/>
          </w:tcPr>
          <w:p w:rsidR="00CB2E06" w:rsidRPr="003F4AD0" w:rsidRDefault="00CB2E06" w:rsidP="002B4663">
            <w:pPr>
              <w:widowControl/>
              <w:jc w:val="left"/>
              <w:rPr>
                <w:rFonts w:ascii="仿宋" w:eastAsia="仿宋" w:hAnsi="仿宋" w:cs="宋体"/>
                <w:b/>
                <w:bCs/>
                <w:color w:val="000000"/>
                <w:kern w:val="0"/>
                <w:szCs w:val="21"/>
              </w:rPr>
            </w:pPr>
            <w:r w:rsidRPr="003F4AD0">
              <w:rPr>
                <w:rFonts w:ascii="仿宋" w:eastAsia="仿宋" w:hAnsi="仿宋" w:cs="宋体" w:hint="eastAsia"/>
                <w:b/>
                <w:bCs/>
                <w:color w:val="000000"/>
                <w:kern w:val="0"/>
                <w:szCs w:val="21"/>
              </w:rPr>
              <w:t>客户端新版收银台</w:t>
            </w:r>
            <w:r w:rsidRPr="003F4AD0">
              <w:rPr>
                <w:rFonts w:ascii="仿宋" w:eastAsia="仿宋" w:hAnsi="仿宋" w:cs="Tahoma" w:hint="eastAsia"/>
                <w:b/>
                <w:bCs/>
                <w:color w:val="000000"/>
                <w:szCs w:val="21"/>
              </w:rPr>
              <w:t>（目前在添益宝里的充值界面）</w:t>
            </w:r>
          </w:p>
        </w:tc>
      </w:tr>
      <w:tr w:rsidR="00CB2E06" w:rsidRPr="003F4AD0" w:rsidTr="002B4663">
        <w:trPr>
          <w:trHeight w:val="810"/>
        </w:trPr>
        <w:tc>
          <w:tcPr>
            <w:tcW w:w="980" w:type="dxa"/>
            <w:vMerge/>
            <w:tcBorders>
              <w:top w:val="nil"/>
              <w:left w:val="single" w:sz="4" w:space="0" w:color="auto"/>
              <w:bottom w:val="single" w:sz="4" w:space="0" w:color="000000"/>
              <w:right w:val="single" w:sz="4" w:space="0" w:color="auto"/>
            </w:tcBorders>
            <w:vAlign w:val="center"/>
            <w:hideMark/>
          </w:tcPr>
          <w:p w:rsidR="00CB2E06" w:rsidRPr="003F4AD0" w:rsidRDefault="00CB2E06" w:rsidP="002B4663">
            <w:pPr>
              <w:widowControl/>
              <w:jc w:val="left"/>
              <w:rPr>
                <w:rFonts w:ascii="仿宋" w:eastAsia="仿宋" w:hAnsi="仿宋" w:cs="宋体"/>
                <w:color w:val="000000"/>
                <w:kern w:val="0"/>
                <w:szCs w:val="21"/>
              </w:rPr>
            </w:pPr>
          </w:p>
        </w:tc>
        <w:tc>
          <w:tcPr>
            <w:tcW w:w="4160" w:type="dxa"/>
            <w:tcBorders>
              <w:top w:val="nil"/>
              <w:left w:val="nil"/>
              <w:bottom w:val="single" w:sz="4" w:space="0" w:color="auto"/>
              <w:right w:val="single" w:sz="4" w:space="0" w:color="auto"/>
            </w:tcBorders>
            <w:shd w:val="clear" w:color="auto" w:fill="auto"/>
            <w:vAlign w:val="center"/>
            <w:hideMark/>
          </w:tcPr>
          <w:p w:rsidR="00CB2E06" w:rsidRPr="003F4AD0" w:rsidRDefault="00CB2E06" w:rsidP="002B4663">
            <w:pPr>
              <w:widowControl/>
              <w:jc w:val="left"/>
              <w:rPr>
                <w:rFonts w:ascii="仿宋" w:eastAsia="仿宋" w:hAnsi="仿宋" w:cs="宋体"/>
                <w:color w:val="000000"/>
                <w:kern w:val="0"/>
                <w:szCs w:val="21"/>
              </w:rPr>
            </w:pPr>
            <w:r w:rsidRPr="003F4AD0">
              <w:rPr>
                <w:rFonts w:ascii="仿宋" w:eastAsia="仿宋" w:hAnsi="仿宋" w:cs="宋体" w:hint="eastAsia"/>
                <w:color w:val="000000"/>
                <w:kern w:val="0"/>
                <w:szCs w:val="21"/>
              </w:rPr>
              <w:t>一、快捷支付：招商、光大、上海银行；</w:t>
            </w:r>
            <w:r w:rsidRPr="003F4AD0">
              <w:rPr>
                <w:rFonts w:ascii="仿宋" w:eastAsia="仿宋" w:hAnsi="仿宋" w:cs="宋体" w:hint="eastAsia"/>
                <w:color w:val="000000"/>
                <w:kern w:val="0"/>
                <w:szCs w:val="21"/>
              </w:rPr>
              <w:br/>
            </w:r>
          </w:p>
        </w:tc>
      </w:tr>
      <w:tr w:rsidR="00CB2E06" w:rsidRPr="003F4AD0" w:rsidTr="002B4663">
        <w:trPr>
          <w:trHeight w:val="270"/>
        </w:trPr>
        <w:tc>
          <w:tcPr>
            <w:tcW w:w="980" w:type="dxa"/>
            <w:vMerge/>
            <w:tcBorders>
              <w:top w:val="nil"/>
              <w:left w:val="single" w:sz="4" w:space="0" w:color="auto"/>
              <w:bottom w:val="single" w:sz="4" w:space="0" w:color="000000"/>
              <w:right w:val="single" w:sz="4" w:space="0" w:color="auto"/>
            </w:tcBorders>
            <w:vAlign w:val="center"/>
            <w:hideMark/>
          </w:tcPr>
          <w:p w:rsidR="00CB2E06" w:rsidRPr="003F4AD0" w:rsidRDefault="00CB2E06" w:rsidP="002B4663">
            <w:pPr>
              <w:widowControl/>
              <w:jc w:val="left"/>
              <w:rPr>
                <w:rFonts w:ascii="仿宋" w:eastAsia="仿宋" w:hAnsi="仿宋" w:cs="宋体"/>
                <w:color w:val="000000"/>
                <w:kern w:val="0"/>
                <w:szCs w:val="21"/>
              </w:rPr>
            </w:pPr>
          </w:p>
        </w:tc>
        <w:tc>
          <w:tcPr>
            <w:tcW w:w="4160" w:type="dxa"/>
            <w:tcBorders>
              <w:top w:val="nil"/>
              <w:left w:val="nil"/>
              <w:bottom w:val="single" w:sz="4" w:space="0" w:color="auto"/>
              <w:right w:val="single" w:sz="4" w:space="0" w:color="auto"/>
            </w:tcBorders>
            <w:shd w:val="clear" w:color="auto" w:fill="auto"/>
            <w:vAlign w:val="center"/>
            <w:hideMark/>
          </w:tcPr>
          <w:p w:rsidR="00CB2E06" w:rsidRPr="003F4AD0" w:rsidRDefault="00CB2E06" w:rsidP="002B4663">
            <w:pPr>
              <w:widowControl/>
              <w:jc w:val="left"/>
              <w:rPr>
                <w:rFonts w:ascii="仿宋" w:eastAsia="仿宋" w:hAnsi="仿宋" w:cs="宋体"/>
                <w:color w:val="000000"/>
                <w:kern w:val="0"/>
                <w:szCs w:val="21"/>
              </w:rPr>
            </w:pPr>
            <w:r w:rsidRPr="003F4AD0">
              <w:rPr>
                <w:rFonts w:ascii="仿宋" w:eastAsia="仿宋" w:hAnsi="仿宋" w:cs="宋体" w:hint="eastAsia"/>
                <w:color w:val="000000"/>
                <w:kern w:val="0"/>
                <w:szCs w:val="21"/>
              </w:rPr>
              <w:t>二、银联在线</w:t>
            </w:r>
          </w:p>
        </w:tc>
      </w:tr>
      <w:tr w:rsidR="00CB2E06" w:rsidRPr="003F4AD0" w:rsidTr="002B4663">
        <w:trPr>
          <w:trHeight w:val="270"/>
        </w:trPr>
        <w:tc>
          <w:tcPr>
            <w:tcW w:w="980" w:type="dxa"/>
            <w:vMerge/>
            <w:tcBorders>
              <w:top w:val="nil"/>
              <w:left w:val="single" w:sz="4" w:space="0" w:color="auto"/>
              <w:bottom w:val="single" w:sz="4" w:space="0" w:color="000000"/>
              <w:right w:val="single" w:sz="4" w:space="0" w:color="auto"/>
            </w:tcBorders>
            <w:vAlign w:val="center"/>
            <w:hideMark/>
          </w:tcPr>
          <w:p w:rsidR="00CB2E06" w:rsidRPr="003F4AD0" w:rsidRDefault="00CB2E06" w:rsidP="002B4663">
            <w:pPr>
              <w:widowControl/>
              <w:jc w:val="left"/>
              <w:rPr>
                <w:rFonts w:ascii="仿宋" w:eastAsia="仿宋" w:hAnsi="仿宋" w:cs="宋体"/>
                <w:color w:val="000000"/>
                <w:kern w:val="0"/>
                <w:szCs w:val="21"/>
              </w:rPr>
            </w:pPr>
          </w:p>
        </w:tc>
        <w:tc>
          <w:tcPr>
            <w:tcW w:w="4160" w:type="dxa"/>
            <w:tcBorders>
              <w:top w:val="nil"/>
              <w:left w:val="nil"/>
              <w:bottom w:val="single" w:sz="4" w:space="0" w:color="auto"/>
              <w:right w:val="single" w:sz="4" w:space="0" w:color="auto"/>
            </w:tcBorders>
            <w:shd w:val="clear" w:color="auto" w:fill="auto"/>
            <w:vAlign w:val="center"/>
            <w:hideMark/>
          </w:tcPr>
          <w:p w:rsidR="00CB2E06" w:rsidRPr="003F4AD0" w:rsidRDefault="00CB2E06" w:rsidP="002B4663">
            <w:pPr>
              <w:widowControl/>
              <w:jc w:val="left"/>
              <w:rPr>
                <w:rFonts w:ascii="仿宋" w:eastAsia="仿宋" w:hAnsi="仿宋" w:cs="宋体"/>
                <w:color w:val="000000"/>
                <w:kern w:val="0"/>
                <w:szCs w:val="21"/>
              </w:rPr>
            </w:pPr>
            <w:r w:rsidRPr="003F4AD0">
              <w:rPr>
                <w:rFonts w:ascii="仿宋" w:eastAsia="仿宋" w:hAnsi="仿宋" w:cs="宋体" w:hint="eastAsia"/>
                <w:color w:val="000000"/>
                <w:kern w:val="0"/>
                <w:szCs w:val="21"/>
              </w:rPr>
              <w:t>三、翼充卡；</w:t>
            </w:r>
          </w:p>
        </w:tc>
      </w:tr>
    </w:tbl>
    <w:p w:rsidR="00CB2E06" w:rsidRPr="003F4AD0" w:rsidRDefault="00CB2E06" w:rsidP="00CB2E06">
      <w:pPr>
        <w:spacing w:line="400" w:lineRule="exact"/>
        <w:rPr>
          <w:rFonts w:ascii="仿宋" w:eastAsia="仿宋" w:hAnsi="仿宋" w:cs="宋体"/>
          <w:color w:val="000000"/>
          <w:kern w:val="0"/>
          <w:szCs w:val="21"/>
        </w:rPr>
      </w:pPr>
    </w:p>
    <w:p w:rsidR="00CB2E06" w:rsidRPr="003F4AD0" w:rsidRDefault="00CB2E06" w:rsidP="00CB2E06">
      <w:pPr>
        <w:widowControl/>
        <w:jc w:val="left"/>
        <w:rPr>
          <w:rFonts w:ascii="仿宋" w:eastAsia="仿宋" w:hAnsi="仿宋" w:cs="宋体"/>
          <w:kern w:val="0"/>
          <w:sz w:val="24"/>
          <w:szCs w:val="24"/>
        </w:rPr>
      </w:pPr>
      <w:r w:rsidRPr="003F4AD0">
        <w:rPr>
          <w:rFonts w:ascii="仿宋" w:eastAsia="仿宋" w:hAnsi="仿宋" w:cs="宋体"/>
          <w:noProof/>
          <w:kern w:val="0"/>
          <w:sz w:val="24"/>
          <w:szCs w:val="24"/>
        </w:rPr>
        <w:drawing>
          <wp:inline distT="0" distB="0" distL="0" distR="0">
            <wp:extent cx="1448435" cy="2480945"/>
            <wp:effectExtent l="0" t="0" r="0" b="0"/>
            <wp:docPr id="3" name="图片 3" descr="C:\Documents and Settings\Administrator\Application Data\Tencent\Users\350249964\QQ\WinTemp\RichOle\QMIUPKFP@)}{[TM(K}C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Administrator\Application Data\Tencent\Users\350249964\QQ\WinTemp\RichOle\QMIUPKFP@)}{[TM(K}CQ{`6.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48435" cy="2480945"/>
                    </a:xfrm>
                    <a:prstGeom prst="rect">
                      <a:avLst/>
                    </a:prstGeom>
                    <a:noFill/>
                    <a:ln>
                      <a:noFill/>
                    </a:ln>
                  </pic:spPr>
                </pic:pic>
              </a:graphicData>
            </a:graphic>
          </wp:inline>
        </w:drawing>
      </w:r>
      <w:r w:rsidRPr="003F4AD0">
        <w:rPr>
          <w:rFonts w:ascii="仿宋" w:eastAsia="仿宋" w:hAnsi="仿宋" w:cs="宋体"/>
          <w:noProof/>
          <w:kern w:val="0"/>
          <w:sz w:val="24"/>
          <w:szCs w:val="24"/>
        </w:rPr>
        <w:drawing>
          <wp:inline distT="0" distB="0" distL="0" distR="0">
            <wp:extent cx="1403350" cy="2498725"/>
            <wp:effectExtent l="0" t="0" r="0" b="0"/>
            <wp:docPr id="2" name="图片 2" descr="C:\Documents and Settings\Administrator\Application Data\Tencent\Users\350249964\QQ\WinTemp\RichOle\]069CB]KQV305Z)1X_O2)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Documents and Settings\Administrator\Application Data\Tencent\Users\350249964\QQ\WinTemp\RichOle\]069CB]KQV305Z)1X_O2)0B.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3350" cy="2498725"/>
                    </a:xfrm>
                    <a:prstGeom prst="rect">
                      <a:avLst/>
                    </a:prstGeom>
                    <a:noFill/>
                    <a:ln>
                      <a:noFill/>
                    </a:ln>
                  </pic:spPr>
                </pic:pic>
              </a:graphicData>
            </a:graphic>
          </wp:inline>
        </w:drawing>
      </w:r>
      <w:r w:rsidRPr="003F4AD0">
        <w:rPr>
          <w:rFonts w:ascii="仿宋" w:eastAsia="仿宋" w:hAnsi="仿宋" w:cs="宋体"/>
          <w:noProof/>
          <w:kern w:val="0"/>
          <w:sz w:val="24"/>
          <w:szCs w:val="24"/>
        </w:rPr>
        <w:drawing>
          <wp:inline distT="0" distB="0" distL="0" distR="0">
            <wp:extent cx="1403350" cy="2498725"/>
            <wp:effectExtent l="0" t="0" r="0" b="0"/>
            <wp:docPr id="1" name="图片 1" descr="C:\Program Files\Tencent\QQ\Users\350249964\FileRecv\MobileFile\Screenshot_2014-05-09-11-4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Program Files\Tencent\QQ\Users\350249964\FileRecv\MobileFile\Screenshot_2014-05-09-11-42-27.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3350" cy="2498725"/>
                    </a:xfrm>
                    <a:prstGeom prst="rect">
                      <a:avLst/>
                    </a:prstGeom>
                    <a:noFill/>
                    <a:ln>
                      <a:noFill/>
                    </a:ln>
                  </pic:spPr>
                </pic:pic>
              </a:graphicData>
            </a:graphic>
          </wp:inline>
        </w:drawing>
      </w:r>
    </w:p>
    <w:p w:rsidR="00CB2E06" w:rsidRPr="003F4AD0" w:rsidRDefault="00CB2E06" w:rsidP="00CB2E06">
      <w:pPr>
        <w:spacing w:line="400" w:lineRule="exact"/>
        <w:rPr>
          <w:rFonts w:ascii="仿宋" w:eastAsia="仿宋" w:hAnsi="仿宋" w:cs="宋体"/>
          <w:color w:val="000000"/>
          <w:kern w:val="0"/>
          <w:szCs w:val="21"/>
        </w:rPr>
      </w:pPr>
      <w:bookmarkStart w:id="27" w:name="_Toc383805593"/>
    </w:p>
    <w:p w:rsidR="00CB2E06" w:rsidRPr="003F4AD0" w:rsidRDefault="00CB2E06" w:rsidP="00CB2E06">
      <w:pPr>
        <w:pStyle w:val="1"/>
        <w:spacing w:line="400" w:lineRule="exact"/>
        <w:ind w:left="420" w:hanging="420"/>
        <w:rPr>
          <w:rFonts w:ascii="仿宋" w:eastAsia="仿宋" w:hAnsi="仿宋"/>
          <w:sz w:val="21"/>
          <w:szCs w:val="21"/>
        </w:rPr>
      </w:pPr>
      <w:r w:rsidRPr="003F4AD0">
        <w:rPr>
          <w:rFonts w:ascii="仿宋" w:eastAsia="仿宋" w:hAnsi="仿宋" w:hint="eastAsia"/>
          <w:sz w:val="21"/>
          <w:szCs w:val="21"/>
        </w:rPr>
        <w:t>3）消费功能</w:t>
      </w:r>
      <w:bookmarkEnd w:id="27"/>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客户购买商品或服务后，从翼支付账户扣除金额，添益宝金额将相应减少。次日收益按当日15;00</w:t>
      </w:r>
      <w:r w:rsidRPr="003F4AD0">
        <w:rPr>
          <w:rFonts w:ascii="仿宋" w:eastAsia="仿宋" w:hAnsi="仿宋" w:hint="eastAsia"/>
          <w:szCs w:val="21"/>
        </w:rPr>
        <w:tab/>
        <w:t>前账户余额计算。</w:t>
      </w:r>
    </w:p>
    <w:p w:rsidR="00CB2E06" w:rsidRPr="003F4AD0" w:rsidRDefault="00CB2E06" w:rsidP="00CB2E06">
      <w:pPr>
        <w:spacing w:line="400" w:lineRule="exact"/>
        <w:rPr>
          <w:rFonts w:ascii="仿宋" w:eastAsia="仿宋" w:hAnsi="仿宋" w:cs="宋体"/>
          <w:color w:val="000000"/>
          <w:kern w:val="0"/>
          <w:szCs w:val="21"/>
        </w:rPr>
      </w:pPr>
    </w:p>
    <w:p w:rsidR="00CB2E06" w:rsidRPr="003F4AD0" w:rsidRDefault="00CB2E06" w:rsidP="00CB2E06">
      <w:pPr>
        <w:pStyle w:val="1"/>
        <w:spacing w:line="400" w:lineRule="exact"/>
        <w:ind w:left="420" w:hanging="420"/>
        <w:rPr>
          <w:rFonts w:ascii="仿宋" w:eastAsia="仿宋" w:hAnsi="仿宋"/>
          <w:sz w:val="21"/>
          <w:szCs w:val="21"/>
        </w:rPr>
      </w:pPr>
      <w:bookmarkStart w:id="28" w:name="_Toc383805594"/>
      <w:r w:rsidRPr="003F4AD0">
        <w:rPr>
          <w:rFonts w:ascii="仿宋" w:eastAsia="仿宋" w:hAnsi="仿宋" w:hint="eastAsia"/>
          <w:sz w:val="21"/>
          <w:szCs w:val="21"/>
        </w:rPr>
        <w:t>4）提现功能</w:t>
      </w:r>
      <w:bookmarkEnd w:id="28"/>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与充值一样，客户能通过快捷或网银在门户网站渠道进行提现。提现后添益宝的金额也会相应减少。根据翼支付个人账户规则，</w:t>
      </w:r>
      <w:r w:rsidRPr="003F4AD0">
        <w:rPr>
          <w:rFonts w:ascii="仿宋" w:eastAsia="仿宋" w:hAnsi="仿宋"/>
          <w:szCs w:val="21"/>
        </w:rPr>
        <w:t>提现至银行卡的时限是</w:t>
      </w:r>
      <w:r w:rsidRPr="003F4AD0">
        <w:rPr>
          <w:rFonts w:ascii="仿宋" w:eastAsia="仿宋" w:hAnsi="仿宋" w:hint="eastAsia"/>
          <w:szCs w:val="21"/>
        </w:rPr>
        <w:t>1-7天。</w:t>
      </w:r>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szCs w:val="21"/>
        </w:rPr>
        <w:t>客户端：使用应用-添益宝-转出，</w:t>
      </w:r>
      <w:r w:rsidRPr="003F4AD0">
        <w:rPr>
          <w:rFonts w:ascii="仿宋" w:eastAsia="仿宋" w:hAnsi="仿宋" w:hint="eastAsia"/>
          <w:b/>
          <w:szCs w:val="21"/>
        </w:rPr>
        <w:t>支持银行有</w:t>
      </w:r>
      <w:r w:rsidRPr="003F4AD0">
        <w:rPr>
          <w:rFonts w:ascii="仿宋" w:eastAsia="仿宋" w:hAnsi="仿宋" w:hint="eastAsia"/>
          <w:szCs w:val="21"/>
        </w:rPr>
        <w:t>：工商银行、农业银行、中国银行、建设银行、招行、交通、广发、中信、光大、华夏、民生、兴业、北京、广州、广州农商、邮储、浦发、平安银行的借记卡，无法支持转账至信用卡。（若已使用过转账到银行卡，可点卡号后面蓝色的CARD，可快捷选择，收款银行卡必须与收款人姓名匹配，只支持转出至与翼支付高级实名认证姓名一致的银行卡)</w:t>
      </w:r>
    </w:p>
    <w:p w:rsidR="00CB2E06" w:rsidRPr="003F4AD0" w:rsidRDefault="00CB2E06" w:rsidP="00CB2E06">
      <w:pPr>
        <w:rPr>
          <w:rFonts w:ascii="仿宋" w:eastAsia="仿宋" w:hAnsi="仿宋"/>
          <w:color w:val="FF0000"/>
          <w:szCs w:val="21"/>
        </w:rPr>
      </w:pPr>
    </w:p>
    <w:p w:rsidR="00CB2E06" w:rsidRPr="003F4AD0" w:rsidRDefault="00CB2E06" w:rsidP="00CB2E06">
      <w:pPr>
        <w:pStyle w:val="1"/>
        <w:spacing w:line="400" w:lineRule="exact"/>
        <w:ind w:left="420" w:hanging="420"/>
        <w:rPr>
          <w:rFonts w:ascii="仿宋" w:eastAsia="仿宋" w:hAnsi="仿宋"/>
          <w:sz w:val="21"/>
          <w:szCs w:val="21"/>
        </w:rPr>
      </w:pPr>
      <w:bookmarkStart w:id="29" w:name="_Toc383805595"/>
      <w:r w:rsidRPr="003F4AD0">
        <w:rPr>
          <w:rFonts w:ascii="仿宋" w:eastAsia="仿宋" w:hAnsi="仿宋" w:hint="eastAsia"/>
          <w:sz w:val="21"/>
          <w:szCs w:val="21"/>
        </w:rPr>
        <w:t>5） 收益展现</w:t>
      </w:r>
      <w:bookmarkEnd w:id="29"/>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开通添益宝后，即可在登录后的首页查询到累计历史收益。根据风控建议，添益宝每天收益不能高于30元；</w:t>
      </w:r>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收益时间：T日15点前的交易,T+1日确认份额，并计算收益，T+2日展示收益，</w:t>
      </w:r>
      <w:r w:rsidRPr="003F4AD0">
        <w:rPr>
          <w:rFonts w:ascii="仿宋" w:eastAsia="仿宋" w:hAnsi="仿宋" w:hint="eastAsia"/>
          <w:b/>
          <w:color w:val="FF0000"/>
          <w:szCs w:val="21"/>
        </w:rPr>
        <w:t>T为工作日</w:t>
      </w:r>
      <w:r w:rsidRPr="003F4AD0">
        <w:rPr>
          <w:rFonts w:ascii="仿宋" w:eastAsia="仿宋" w:hAnsi="仿宋" w:hint="eastAsia"/>
          <w:szCs w:val="21"/>
        </w:rPr>
        <w:t>。</w:t>
      </w:r>
    </w:p>
    <w:tbl>
      <w:tblPr>
        <w:tblpPr w:leftFromText="180" w:rightFromText="180" w:vertAnchor="text" w:horzAnchor="margin" w:tblpY="68"/>
        <w:tblW w:w="6187" w:type="dxa"/>
        <w:shd w:val="clear" w:color="auto" w:fill="FFFFFF"/>
        <w:tblCellMar>
          <w:left w:w="0" w:type="dxa"/>
          <w:right w:w="0" w:type="dxa"/>
        </w:tblCellMar>
        <w:tblLook w:val="04A0"/>
      </w:tblPr>
      <w:tblGrid>
        <w:gridCol w:w="3119"/>
        <w:gridCol w:w="3068"/>
      </w:tblGrid>
      <w:tr w:rsidR="00CB2E06" w:rsidRPr="003F4AD0" w:rsidTr="002B4663">
        <w:trPr>
          <w:trHeight w:val="294"/>
        </w:trPr>
        <w:tc>
          <w:tcPr>
            <w:tcW w:w="3119" w:type="dxa"/>
            <w:tcBorders>
              <w:top w:val="single" w:sz="6" w:space="0" w:color="auto"/>
              <w:left w:val="single" w:sz="6" w:space="0" w:color="auto"/>
              <w:bottom w:val="single" w:sz="6" w:space="0" w:color="auto"/>
              <w:right w:val="single" w:sz="6" w:space="0" w:color="auto"/>
            </w:tcBorders>
            <w:shd w:val="clear" w:color="auto" w:fill="C4D79B"/>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b/>
                <w:bCs/>
                <w:szCs w:val="21"/>
              </w:rPr>
              <w:t>转入时间</w:t>
            </w:r>
          </w:p>
        </w:tc>
        <w:tc>
          <w:tcPr>
            <w:tcW w:w="3068" w:type="dxa"/>
            <w:tcBorders>
              <w:top w:val="single" w:sz="6" w:space="0" w:color="auto"/>
              <w:left w:val="nil"/>
              <w:bottom w:val="single" w:sz="6" w:space="0" w:color="auto"/>
              <w:right w:val="single" w:sz="6" w:space="0" w:color="auto"/>
            </w:tcBorders>
            <w:shd w:val="clear" w:color="auto" w:fill="C4D79B"/>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b/>
                <w:bCs/>
                <w:szCs w:val="21"/>
              </w:rPr>
              <w:t>首次计收益显示时间</w:t>
            </w:r>
          </w:p>
        </w:tc>
      </w:tr>
      <w:tr w:rsidR="00CB2E06" w:rsidRPr="003F4AD0" w:rsidTr="002B4663">
        <w:trPr>
          <w:trHeight w:val="352"/>
        </w:trPr>
        <w:tc>
          <w:tcPr>
            <w:tcW w:w="3119" w:type="dxa"/>
            <w:tcBorders>
              <w:top w:val="nil"/>
              <w:left w:val="single" w:sz="6" w:space="0" w:color="auto"/>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szCs w:val="21"/>
              </w:rPr>
              <w:t>周一15:00～周二15:00</w:t>
            </w:r>
          </w:p>
        </w:tc>
        <w:tc>
          <w:tcPr>
            <w:tcW w:w="3068" w:type="dxa"/>
            <w:tcBorders>
              <w:top w:val="nil"/>
              <w:left w:val="nil"/>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szCs w:val="21"/>
              </w:rPr>
              <w:t>周四</w:t>
            </w:r>
          </w:p>
        </w:tc>
      </w:tr>
      <w:tr w:rsidR="00CB2E06" w:rsidRPr="003F4AD0" w:rsidTr="002B4663">
        <w:trPr>
          <w:trHeight w:val="352"/>
        </w:trPr>
        <w:tc>
          <w:tcPr>
            <w:tcW w:w="3119" w:type="dxa"/>
            <w:tcBorders>
              <w:top w:val="nil"/>
              <w:left w:val="single" w:sz="6" w:space="0" w:color="auto"/>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szCs w:val="21"/>
              </w:rPr>
              <w:t>周二15:00～周三15:00</w:t>
            </w:r>
          </w:p>
        </w:tc>
        <w:tc>
          <w:tcPr>
            <w:tcW w:w="3068" w:type="dxa"/>
            <w:tcBorders>
              <w:top w:val="nil"/>
              <w:left w:val="nil"/>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szCs w:val="21"/>
              </w:rPr>
              <w:t>周五</w:t>
            </w:r>
          </w:p>
        </w:tc>
      </w:tr>
      <w:tr w:rsidR="00CB2E06" w:rsidRPr="003F4AD0" w:rsidTr="002B4663">
        <w:trPr>
          <w:trHeight w:val="352"/>
        </w:trPr>
        <w:tc>
          <w:tcPr>
            <w:tcW w:w="3119" w:type="dxa"/>
            <w:tcBorders>
              <w:top w:val="nil"/>
              <w:left w:val="single" w:sz="6" w:space="0" w:color="auto"/>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szCs w:val="21"/>
              </w:rPr>
              <w:t>周三15:00～周四15:00</w:t>
            </w:r>
          </w:p>
        </w:tc>
        <w:tc>
          <w:tcPr>
            <w:tcW w:w="3068" w:type="dxa"/>
            <w:tcBorders>
              <w:top w:val="nil"/>
              <w:left w:val="nil"/>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szCs w:val="21"/>
              </w:rPr>
              <w:t>周六</w:t>
            </w:r>
          </w:p>
        </w:tc>
      </w:tr>
      <w:tr w:rsidR="00CB2E06" w:rsidRPr="003F4AD0" w:rsidTr="002B4663">
        <w:trPr>
          <w:trHeight w:val="352"/>
        </w:trPr>
        <w:tc>
          <w:tcPr>
            <w:tcW w:w="3119" w:type="dxa"/>
            <w:tcBorders>
              <w:top w:val="nil"/>
              <w:left w:val="single" w:sz="6" w:space="0" w:color="auto"/>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bCs/>
                <w:szCs w:val="21"/>
              </w:rPr>
              <w:lastRenderedPageBreak/>
              <w:t>周四15:00～周五15:00</w:t>
            </w:r>
          </w:p>
        </w:tc>
        <w:tc>
          <w:tcPr>
            <w:tcW w:w="3068" w:type="dxa"/>
            <w:tcBorders>
              <w:top w:val="nil"/>
              <w:left w:val="nil"/>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bCs/>
                <w:szCs w:val="21"/>
              </w:rPr>
              <w:t>下周二</w:t>
            </w:r>
          </w:p>
        </w:tc>
      </w:tr>
      <w:tr w:rsidR="00CB2E06" w:rsidRPr="003F4AD0" w:rsidTr="002B4663">
        <w:trPr>
          <w:trHeight w:val="352"/>
        </w:trPr>
        <w:tc>
          <w:tcPr>
            <w:tcW w:w="3119" w:type="dxa"/>
            <w:tcBorders>
              <w:top w:val="nil"/>
              <w:left w:val="single" w:sz="6" w:space="0" w:color="auto"/>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bCs/>
                <w:szCs w:val="21"/>
              </w:rPr>
              <w:t>周五15:00～下周一15:00</w:t>
            </w:r>
          </w:p>
        </w:tc>
        <w:tc>
          <w:tcPr>
            <w:tcW w:w="3068" w:type="dxa"/>
            <w:tcBorders>
              <w:top w:val="nil"/>
              <w:left w:val="nil"/>
              <w:bottom w:val="single" w:sz="6" w:space="0" w:color="auto"/>
              <w:right w:val="single" w:sz="6" w:space="0" w:color="auto"/>
            </w:tcBorders>
            <w:shd w:val="clear" w:color="auto" w:fill="FFFFFF"/>
            <w:vAlign w:val="center"/>
            <w:hideMark/>
          </w:tcPr>
          <w:p w:rsidR="00CB2E06" w:rsidRPr="003F4AD0" w:rsidRDefault="00CB2E06" w:rsidP="002B4663">
            <w:pPr>
              <w:spacing w:line="400" w:lineRule="exact"/>
              <w:rPr>
                <w:rFonts w:ascii="仿宋" w:eastAsia="仿宋" w:hAnsi="仿宋"/>
                <w:szCs w:val="21"/>
              </w:rPr>
            </w:pPr>
            <w:r w:rsidRPr="003F4AD0">
              <w:rPr>
                <w:rFonts w:ascii="仿宋" w:eastAsia="仿宋" w:hAnsi="仿宋"/>
                <w:bCs/>
                <w:szCs w:val="21"/>
              </w:rPr>
              <w:t>下周三</w:t>
            </w:r>
          </w:p>
        </w:tc>
      </w:tr>
    </w:tbl>
    <w:p w:rsidR="00CB2E06" w:rsidRPr="003F4AD0" w:rsidRDefault="00CB2E06" w:rsidP="00CB2E06">
      <w:pPr>
        <w:spacing w:line="400" w:lineRule="exact"/>
        <w:rPr>
          <w:rFonts w:ascii="仿宋" w:eastAsia="仿宋" w:hAnsi="仿宋"/>
          <w:b/>
          <w:color w:val="FF0000"/>
          <w:szCs w:val="21"/>
        </w:rPr>
      </w:pPr>
    </w:p>
    <w:p w:rsidR="00CB2E06" w:rsidRPr="003F4AD0" w:rsidRDefault="00CB2E06" w:rsidP="00CB2E06">
      <w:pPr>
        <w:spacing w:line="400" w:lineRule="exact"/>
        <w:rPr>
          <w:rFonts w:ascii="仿宋" w:eastAsia="仿宋" w:hAnsi="仿宋"/>
          <w:b/>
          <w:color w:val="FF0000"/>
          <w:szCs w:val="21"/>
        </w:rPr>
      </w:pPr>
    </w:p>
    <w:p w:rsidR="00CB2E06" w:rsidRPr="003F4AD0" w:rsidRDefault="00CB2E06" w:rsidP="00CB2E06">
      <w:pPr>
        <w:spacing w:line="400" w:lineRule="exact"/>
        <w:rPr>
          <w:rFonts w:ascii="仿宋" w:eastAsia="仿宋" w:hAnsi="仿宋"/>
          <w:b/>
          <w:color w:val="FF0000"/>
          <w:szCs w:val="21"/>
        </w:rPr>
      </w:pPr>
    </w:p>
    <w:p w:rsidR="00CB2E06" w:rsidRPr="003F4AD0" w:rsidRDefault="00CB2E06" w:rsidP="00CB2E06">
      <w:pPr>
        <w:spacing w:line="400" w:lineRule="exact"/>
        <w:rPr>
          <w:rFonts w:ascii="仿宋" w:eastAsia="仿宋" w:hAnsi="仿宋"/>
          <w:b/>
          <w:color w:val="FF0000"/>
          <w:szCs w:val="21"/>
        </w:rPr>
      </w:pPr>
    </w:p>
    <w:p w:rsidR="00CB2E06" w:rsidRPr="003F4AD0" w:rsidRDefault="00CB2E06" w:rsidP="00CB2E06">
      <w:pPr>
        <w:spacing w:line="400" w:lineRule="exact"/>
        <w:rPr>
          <w:rFonts w:ascii="仿宋" w:eastAsia="仿宋" w:hAnsi="仿宋"/>
          <w:szCs w:val="21"/>
        </w:rPr>
      </w:pPr>
    </w:p>
    <w:p w:rsidR="00CB2E06" w:rsidRPr="003F4AD0" w:rsidRDefault="00CB2E06" w:rsidP="00CB2E06">
      <w:pPr>
        <w:spacing w:line="400" w:lineRule="exact"/>
        <w:rPr>
          <w:rFonts w:ascii="仿宋" w:eastAsia="仿宋" w:hAnsi="仿宋"/>
          <w:szCs w:val="21"/>
        </w:rPr>
      </w:pPr>
    </w:p>
    <w:p w:rsidR="00CB2E06" w:rsidRPr="003F4AD0" w:rsidRDefault="00CB2E06" w:rsidP="00CB2E06">
      <w:pPr>
        <w:spacing w:line="400" w:lineRule="exact"/>
        <w:rPr>
          <w:rFonts w:ascii="仿宋" w:eastAsia="仿宋" w:hAnsi="仿宋"/>
          <w:szCs w:val="21"/>
        </w:rPr>
      </w:pP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七日年化收益率会以公告的形式在产品介绍页面显示。</w:t>
      </w:r>
    </w:p>
    <w:p w:rsidR="00CB2E06" w:rsidRPr="003F4AD0" w:rsidRDefault="00CB2E06" w:rsidP="00CB2E06">
      <w:pPr>
        <w:pStyle w:val="1"/>
        <w:spacing w:line="400" w:lineRule="exact"/>
        <w:ind w:left="420" w:hanging="420"/>
        <w:rPr>
          <w:rFonts w:ascii="仿宋" w:eastAsia="仿宋" w:hAnsi="仿宋"/>
          <w:b w:val="0"/>
          <w:kern w:val="2"/>
          <w:sz w:val="21"/>
          <w:szCs w:val="21"/>
        </w:rPr>
      </w:pPr>
      <w:bookmarkStart w:id="30" w:name="_Toc383805596"/>
    </w:p>
    <w:p w:rsidR="00CB2E06" w:rsidRPr="003F4AD0" w:rsidRDefault="00CB2E06" w:rsidP="00CB2E06">
      <w:pPr>
        <w:pStyle w:val="1"/>
        <w:spacing w:line="400" w:lineRule="exact"/>
        <w:ind w:left="420" w:hanging="420"/>
        <w:rPr>
          <w:rFonts w:ascii="仿宋" w:eastAsia="仿宋" w:hAnsi="仿宋"/>
          <w:sz w:val="21"/>
          <w:szCs w:val="21"/>
        </w:rPr>
      </w:pPr>
      <w:r w:rsidRPr="003F4AD0">
        <w:rPr>
          <w:rFonts w:ascii="仿宋" w:eastAsia="仿宋" w:hAnsi="仿宋" w:hint="eastAsia"/>
          <w:sz w:val="21"/>
          <w:szCs w:val="21"/>
        </w:rPr>
        <w:t>6） 功能注销</w:t>
      </w:r>
      <w:bookmarkEnd w:id="30"/>
    </w:p>
    <w:p w:rsidR="00CB2E06" w:rsidRPr="003F4AD0" w:rsidRDefault="00CB2E06" w:rsidP="00CB2E06">
      <w:pPr>
        <w:spacing w:line="400" w:lineRule="exact"/>
        <w:ind w:firstLineChars="200" w:firstLine="420"/>
        <w:rPr>
          <w:rFonts w:ascii="仿宋" w:eastAsia="仿宋" w:hAnsi="仿宋"/>
          <w:szCs w:val="21"/>
        </w:rPr>
      </w:pPr>
      <w:r w:rsidRPr="003F4AD0">
        <w:rPr>
          <w:rFonts w:ascii="仿宋" w:eastAsia="仿宋" w:hAnsi="仿宋" w:hint="eastAsia"/>
          <w:szCs w:val="21"/>
        </w:rPr>
        <w:t>首期产品仅支持在</w:t>
      </w:r>
      <w:r w:rsidRPr="003F4AD0">
        <w:rPr>
          <w:rFonts w:ascii="仿宋" w:eastAsia="仿宋" w:hAnsi="仿宋" w:hint="eastAsia"/>
          <w:b/>
          <w:szCs w:val="21"/>
        </w:rPr>
        <w:t>门户网站</w:t>
      </w:r>
      <w:r w:rsidRPr="003F4AD0">
        <w:rPr>
          <w:rFonts w:ascii="仿宋" w:eastAsia="仿宋" w:hAnsi="仿宋" w:hint="eastAsia"/>
          <w:szCs w:val="21"/>
        </w:rPr>
        <w:t>注销业务；用户输入支付密码，点击确认，完成业务注销，即时生效。</w:t>
      </w: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注：</w:t>
      </w: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1）若翼支付账户未注销，则系统次日仍会充入剩余利息；</w:t>
      </w: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2）若翼支付账户也同时注销，则利息次日无法充入，当用户用同一身份证开通另一个翼支付账户的添益宝时，将为用户后补利息。</w:t>
      </w: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3）翼支付客户中心不作销户操作，均指引用户登录门户自助操作。若销户操作失败，或用户因某原因不肯操作的，可转翼支付客服热线：4008011888处理。</w:t>
      </w:r>
    </w:p>
    <w:p w:rsidR="00CB2E06" w:rsidRPr="003F4AD0" w:rsidRDefault="00CB2E06" w:rsidP="00CB2E06">
      <w:pPr>
        <w:spacing w:line="400" w:lineRule="exact"/>
        <w:rPr>
          <w:rFonts w:ascii="仿宋" w:eastAsia="仿宋" w:hAnsi="仿宋"/>
          <w:b/>
          <w:szCs w:val="21"/>
        </w:rPr>
      </w:pPr>
      <w:r w:rsidRPr="003F4AD0">
        <w:rPr>
          <w:rFonts w:ascii="仿宋" w:eastAsia="仿宋" w:hAnsi="仿宋" w:hint="eastAsia"/>
          <w:b/>
          <w:szCs w:val="21"/>
        </w:rPr>
        <w:t>注销短信提醒：</w:t>
      </w:r>
    </w:p>
    <w:p w:rsidR="00CB2E06" w:rsidRPr="003F4AD0" w:rsidRDefault="00CB2E06" w:rsidP="00CB2E06">
      <w:pPr>
        <w:spacing w:line="400" w:lineRule="exact"/>
        <w:rPr>
          <w:rFonts w:ascii="仿宋" w:eastAsia="仿宋" w:hAnsi="仿宋"/>
          <w:szCs w:val="21"/>
        </w:rPr>
      </w:pPr>
      <w:r w:rsidRPr="003F4AD0">
        <w:rPr>
          <w:rFonts w:ascii="仿宋" w:eastAsia="仿宋" w:hAnsi="仿宋" w:hint="eastAsia"/>
          <w:szCs w:val="21"/>
        </w:rPr>
        <w:t>亲，您已残忍的注销添益宝，翼支付账户余额将不再产生收益……，详询：4008011888【翼支付】</w:t>
      </w:r>
    </w:p>
    <w:p w:rsidR="00684ABE" w:rsidRPr="003F4AD0" w:rsidRDefault="00684ABE" w:rsidP="00684ABE">
      <w:pPr>
        <w:rPr>
          <w:rFonts w:ascii="仿宋" w:eastAsia="仿宋" w:hAnsi="仿宋"/>
          <w:sz w:val="28"/>
          <w:szCs w:val="28"/>
        </w:rPr>
      </w:pPr>
    </w:p>
    <w:sectPr w:rsidR="00684ABE" w:rsidRPr="003F4AD0" w:rsidSect="007922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836" w:rsidRDefault="00526836" w:rsidP="001008B7">
      <w:r>
        <w:separator/>
      </w:r>
    </w:p>
  </w:endnote>
  <w:endnote w:type="continuationSeparator" w:id="1">
    <w:p w:rsidR="00526836" w:rsidRDefault="00526836" w:rsidP="001008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
    <w:altName w:val="Arial Unicode MS"/>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836" w:rsidRDefault="00526836" w:rsidP="001008B7">
      <w:r>
        <w:separator/>
      </w:r>
    </w:p>
  </w:footnote>
  <w:footnote w:type="continuationSeparator" w:id="1">
    <w:p w:rsidR="00526836" w:rsidRDefault="00526836" w:rsidP="001008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53791"/>
    <w:multiLevelType w:val="hybridMultilevel"/>
    <w:tmpl w:val="DDFA443E"/>
    <w:lvl w:ilvl="0" w:tplc="1A1A9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533A9F"/>
    <w:multiLevelType w:val="hybridMultilevel"/>
    <w:tmpl w:val="24368C1A"/>
    <w:lvl w:ilvl="0" w:tplc="E2B25090">
      <w:start w:val="2"/>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35F07845"/>
    <w:multiLevelType w:val="multilevel"/>
    <w:tmpl w:val="35F078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8BD4BFB"/>
    <w:multiLevelType w:val="hybridMultilevel"/>
    <w:tmpl w:val="349EFF76"/>
    <w:lvl w:ilvl="0" w:tplc="D65891B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47660C"/>
    <w:multiLevelType w:val="hybridMultilevel"/>
    <w:tmpl w:val="FC888F10"/>
    <w:lvl w:ilvl="0" w:tplc="F25EC62C">
      <w:start w:val="1"/>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BB5CFA"/>
    <w:multiLevelType w:val="hybridMultilevel"/>
    <w:tmpl w:val="D68C597A"/>
    <w:lvl w:ilvl="0" w:tplc="F418E932">
      <w:start w:val="2"/>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6">
    <w:nsid w:val="52986954"/>
    <w:multiLevelType w:val="hybridMultilevel"/>
    <w:tmpl w:val="ECAAE0FA"/>
    <w:lvl w:ilvl="0" w:tplc="49D02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E8530B"/>
    <w:multiLevelType w:val="hybridMultilevel"/>
    <w:tmpl w:val="1248CAB8"/>
    <w:lvl w:ilvl="0" w:tplc="5926741E">
      <w:start w:val="1"/>
      <w:numFmt w:val="decimal"/>
      <w:lvlText w:val="%1、"/>
      <w:lvlJc w:val="left"/>
      <w:pPr>
        <w:ind w:left="1004" w:hanging="360"/>
      </w:pPr>
      <w:rPr>
        <w:rFonts w:hint="default"/>
      </w:rPr>
    </w:lvl>
    <w:lvl w:ilvl="1" w:tplc="04090019" w:tentative="1">
      <w:start w:val="1"/>
      <w:numFmt w:val="lowerLetter"/>
      <w:lvlText w:val="%2)"/>
      <w:lvlJc w:val="left"/>
      <w:pPr>
        <w:ind w:left="1484" w:hanging="420"/>
      </w:pPr>
    </w:lvl>
    <w:lvl w:ilvl="2" w:tplc="0409001B" w:tentative="1">
      <w:start w:val="1"/>
      <w:numFmt w:val="lowerRoman"/>
      <w:lvlText w:val="%3."/>
      <w:lvlJc w:val="right"/>
      <w:pPr>
        <w:ind w:left="1904" w:hanging="420"/>
      </w:pPr>
    </w:lvl>
    <w:lvl w:ilvl="3" w:tplc="0409000F" w:tentative="1">
      <w:start w:val="1"/>
      <w:numFmt w:val="decimal"/>
      <w:lvlText w:val="%4."/>
      <w:lvlJc w:val="left"/>
      <w:pPr>
        <w:ind w:left="2324" w:hanging="420"/>
      </w:pPr>
    </w:lvl>
    <w:lvl w:ilvl="4" w:tplc="04090019" w:tentative="1">
      <w:start w:val="1"/>
      <w:numFmt w:val="lowerLetter"/>
      <w:lvlText w:val="%5)"/>
      <w:lvlJc w:val="left"/>
      <w:pPr>
        <w:ind w:left="2744" w:hanging="420"/>
      </w:pPr>
    </w:lvl>
    <w:lvl w:ilvl="5" w:tplc="0409001B" w:tentative="1">
      <w:start w:val="1"/>
      <w:numFmt w:val="lowerRoman"/>
      <w:lvlText w:val="%6."/>
      <w:lvlJc w:val="right"/>
      <w:pPr>
        <w:ind w:left="3164" w:hanging="420"/>
      </w:pPr>
    </w:lvl>
    <w:lvl w:ilvl="6" w:tplc="0409000F" w:tentative="1">
      <w:start w:val="1"/>
      <w:numFmt w:val="decimal"/>
      <w:lvlText w:val="%7."/>
      <w:lvlJc w:val="left"/>
      <w:pPr>
        <w:ind w:left="3584" w:hanging="420"/>
      </w:pPr>
    </w:lvl>
    <w:lvl w:ilvl="7" w:tplc="04090019" w:tentative="1">
      <w:start w:val="1"/>
      <w:numFmt w:val="lowerLetter"/>
      <w:lvlText w:val="%8)"/>
      <w:lvlJc w:val="left"/>
      <w:pPr>
        <w:ind w:left="4004" w:hanging="420"/>
      </w:pPr>
    </w:lvl>
    <w:lvl w:ilvl="8" w:tplc="0409001B" w:tentative="1">
      <w:start w:val="1"/>
      <w:numFmt w:val="lowerRoman"/>
      <w:lvlText w:val="%9."/>
      <w:lvlJc w:val="right"/>
      <w:pPr>
        <w:ind w:left="4424" w:hanging="420"/>
      </w:pPr>
    </w:lvl>
  </w:abstractNum>
  <w:abstractNum w:abstractNumId="8">
    <w:nsid w:val="5F26078D"/>
    <w:multiLevelType w:val="hybridMultilevel"/>
    <w:tmpl w:val="DEE8185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3"/>
  </w:num>
  <w:num w:numId="5">
    <w:abstractNumId w:val="4"/>
  </w:num>
  <w:num w:numId="6">
    <w:abstractNumId w:val="6"/>
  </w:num>
  <w:num w:numId="7">
    <w:abstractNumId w:val="0"/>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008B7"/>
    <w:rsid w:val="00003F35"/>
    <w:rsid w:val="00035BC5"/>
    <w:rsid w:val="00042C59"/>
    <w:rsid w:val="00053059"/>
    <w:rsid w:val="000A0D63"/>
    <w:rsid w:val="000A1116"/>
    <w:rsid w:val="000A5E95"/>
    <w:rsid w:val="000B2649"/>
    <w:rsid w:val="000C7B91"/>
    <w:rsid w:val="001008B7"/>
    <w:rsid w:val="00101D17"/>
    <w:rsid w:val="00106AEC"/>
    <w:rsid w:val="0013626D"/>
    <w:rsid w:val="001458BD"/>
    <w:rsid w:val="00156920"/>
    <w:rsid w:val="00162007"/>
    <w:rsid w:val="002245D6"/>
    <w:rsid w:val="0022520C"/>
    <w:rsid w:val="0028547F"/>
    <w:rsid w:val="002A60FE"/>
    <w:rsid w:val="002D2F73"/>
    <w:rsid w:val="002E1C88"/>
    <w:rsid w:val="002F0E12"/>
    <w:rsid w:val="002F4AD3"/>
    <w:rsid w:val="002F69E1"/>
    <w:rsid w:val="00305075"/>
    <w:rsid w:val="00313B22"/>
    <w:rsid w:val="003341E3"/>
    <w:rsid w:val="00356E5D"/>
    <w:rsid w:val="0035736A"/>
    <w:rsid w:val="003B2893"/>
    <w:rsid w:val="003B52EC"/>
    <w:rsid w:val="003E5F40"/>
    <w:rsid w:val="003F4AD0"/>
    <w:rsid w:val="0043168E"/>
    <w:rsid w:val="0048696C"/>
    <w:rsid w:val="0049201C"/>
    <w:rsid w:val="004C0592"/>
    <w:rsid w:val="004D4EC8"/>
    <w:rsid w:val="004F5F60"/>
    <w:rsid w:val="00526836"/>
    <w:rsid w:val="00574A8C"/>
    <w:rsid w:val="005810E7"/>
    <w:rsid w:val="00591DF1"/>
    <w:rsid w:val="005920CE"/>
    <w:rsid w:val="00594E59"/>
    <w:rsid w:val="005B0D3E"/>
    <w:rsid w:val="005C0281"/>
    <w:rsid w:val="00605371"/>
    <w:rsid w:val="00611DAB"/>
    <w:rsid w:val="006273B5"/>
    <w:rsid w:val="00654BB4"/>
    <w:rsid w:val="0067129A"/>
    <w:rsid w:val="00683937"/>
    <w:rsid w:val="00684ABE"/>
    <w:rsid w:val="006950E5"/>
    <w:rsid w:val="006A3EF8"/>
    <w:rsid w:val="006A7CB8"/>
    <w:rsid w:val="006C051F"/>
    <w:rsid w:val="006C37F2"/>
    <w:rsid w:val="006C6432"/>
    <w:rsid w:val="006E055C"/>
    <w:rsid w:val="007177E5"/>
    <w:rsid w:val="007214C6"/>
    <w:rsid w:val="00721A5C"/>
    <w:rsid w:val="00726508"/>
    <w:rsid w:val="00737E5F"/>
    <w:rsid w:val="007451D6"/>
    <w:rsid w:val="007550FC"/>
    <w:rsid w:val="00772169"/>
    <w:rsid w:val="00774ECE"/>
    <w:rsid w:val="00780694"/>
    <w:rsid w:val="00792245"/>
    <w:rsid w:val="007946FB"/>
    <w:rsid w:val="007B4338"/>
    <w:rsid w:val="007B72EE"/>
    <w:rsid w:val="007C179E"/>
    <w:rsid w:val="007D4D1B"/>
    <w:rsid w:val="007D722B"/>
    <w:rsid w:val="00820F85"/>
    <w:rsid w:val="0085758C"/>
    <w:rsid w:val="00864B53"/>
    <w:rsid w:val="00871379"/>
    <w:rsid w:val="00874D1D"/>
    <w:rsid w:val="00891815"/>
    <w:rsid w:val="008951E0"/>
    <w:rsid w:val="008E073B"/>
    <w:rsid w:val="008E4852"/>
    <w:rsid w:val="008F5476"/>
    <w:rsid w:val="00901C91"/>
    <w:rsid w:val="009163B6"/>
    <w:rsid w:val="009426BD"/>
    <w:rsid w:val="00987E96"/>
    <w:rsid w:val="00992DE2"/>
    <w:rsid w:val="00A10C2B"/>
    <w:rsid w:val="00A33D2E"/>
    <w:rsid w:val="00A429DC"/>
    <w:rsid w:val="00A47FA4"/>
    <w:rsid w:val="00A60155"/>
    <w:rsid w:val="00A65F3D"/>
    <w:rsid w:val="00A75FDE"/>
    <w:rsid w:val="00AA2B99"/>
    <w:rsid w:val="00AB4229"/>
    <w:rsid w:val="00AC4A7B"/>
    <w:rsid w:val="00AD1D65"/>
    <w:rsid w:val="00AE5A3E"/>
    <w:rsid w:val="00B05789"/>
    <w:rsid w:val="00B106DF"/>
    <w:rsid w:val="00B27603"/>
    <w:rsid w:val="00B764B9"/>
    <w:rsid w:val="00B80577"/>
    <w:rsid w:val="00C33CE4"/>
    <w:rsid w:val="00C66395"/>
    <w:rsid w:val="00C90628"/>
    <w:rsid w:val="00CA1EE1"/>
    <w:rsid w:val="00CB2E06"/>
    <w:rsid w:val="00D03C62"/>
    <w:rsid w:val="00D144B6"/>
    <w:rsid w:val="00D2117A"/>
    <w:rsid w:val="00D4014D"/>
    <w:rsid w:val="00D82A12"/>
    <w:rsid w:val="00D96324"/>
    <w:rsid w:val="00DA4AC4"/>
    <w:rsid w:val="00DC482E"/>
    <w:rsid w:val="00DC6C39"/>
    <w:rsid w:val="00DC71BD"/>
    <w:rsid w:val="00DD44FB"/>
    <w:rsid w:val="00DE5CC1"/>
    <w:rsid w:val="00DF141C"/>
    <w:rsid w:val="00E4100B"/>
    <w:rsid w:val="00E41F2E"/>
    <w:rsid w:val="00E63C7A"/>
    <w:rsid w:val="00E861ED"/>
    <w:rsid w:val="00EA610D"/>
    <w:rsid w:val="00EA63A2"/>
    <w:rsid w:val="00EC0EBF"/>
    <w:rsid w:val="00EF3C80"/>
    <w:rsid w:val="00F0066E"/>
    <w:rsid w:val="00F108B0"/>
    <w:rsid w:val="00F246C8"/>
    <w:rsid w:val="00F30068"/>
    <w:rsid w:val="00F40EC9"/>
    <w:rsid w:val="00F95F74"/>
    <w:rsid w:val="00F96379"/>
    <w:rsid w:val="00FC6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08B7"/>
    <w:pPr>
      <w:widowControl w:val="0"/>
      <w:jc w:val="both"/>
    </w:pPr>
  </w:style>
  <w:style w:type="paragraph" w:styleId="1">
    <w:name w:val="heading 1"/>
    <w:basedOn w:val="a"/>
    <w:next w:val="a"/>
    <w:link w:val="1Char"/>
    <w:uiPriority w:val="99"/>
    <w:qFormat/>
    <w:rsid w:val="00CB2E06"/>
    <w:pPr>
      <w:spacing w:line="580" w:lineRule="exact"/>
      <w:outlineLvl w:val="0"/>
    </w:pPr>
    <w:rPr>
      <w:rFonts w:ascii="楷体_GB2312" w:eastAsia="楷体_GB2312" w:hAnsi="Calibri" w:cs="Times New Roman"/>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08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08B7"/>
    <w:rPr>
      <w:sz w:val="18"/>
      <w:szCs w:val="18"/>
    </w:rPr>
  </w:style>
  <w:style w:type="paragraph" w:styleId="a4">
    <w:name w:val="footer"/>
    <w:basedOn w:val="a"/>
    <w:link w:val="Char0"/>
    <w:uiPriority w:val="99"/>
    <w:unhideWhenUsed/>
    <w:rsid w:val="001008B7"/>
    <w:pPr>
      <w:tabs>
        <w:tab w:val="center" w:pos="4153"/>
        <w:tab w:val="right" w:pos="8306"/>
      </w:tabs>
      <w:snapToGrid w:val="0"/>
      <w:jc w:val="left"/>
    </w:pPr>
    <w:rPr>
      <w:sz w:val="18"/>
      <w:szCs w:val="18"/>
    </w:rPr>
  </w:style>
  <w:style w:type="character" w:customStyle="1" w:styleId="Char0">
    <w:name w:val="页脚 Char"/>
    <w:basedOn w:val="a0"/>
    <w:link w:val="a4"/>
    <w:uiPriority w:val="99"/>
    <w:rsid w:val="001008B7"/>
    <w:rPr>
      <w:sz w:val="18"/>
      <w:szCs w:val="18"/>
    </w:rPr>
  </w:style>
  <w:style w:type="character" w:styleId="a5">
    <w:name w:val="Hyperlink"/>
    <w:basedOn w:val="a0"/>
    <w:uiPriority w:val="99"/>
    <w:unhideWhenUsed/>
    <w:rsid w:val="00A10C2B"/>
    <w:rPr>
      <w:color w:val="0000FF" w:themeColor="hyperlink"/>
      <w:u w:val="single"/>
    </w:rPr>
  </w:style>
  <w:style w:type="paragraph" w:styleId="a6">
    <w:name w:val="List Paragraph"/>
    <w:basedOn w:val="a"/>
    <w:uiPriority w:val="99"/>
    <w:qFormat/>
    <w:rsid w:val="003341E3"/>
    <w:pPr>
      <w:ind w:firstLineChars="200" w:firstLine="420"/>
    </w:pPr>
    <w:rPr>
      <w:rFonts w:eastAsia="微软雅黑"/>
    </w:rPr>
  </w:style>
  <w:style w:type="paragraph" w:styleId="a7">
    <w:name w:val="Balloon Text"/>
    <w:basedOn w:val="a"/>
    <w:link w:val="Char1"/>
    <w:uiPriority w:val="99"/>
    <w:semiHidden/>
    <w:unhideWhenUsed/>
    <w:rsid w:val="003341E3"/>
    <w:rPr>
      <w:sz w:val="18"/>
      <w:szCs w:val="18"/>
    </w:rPr>
  </w:style>
  <w:style w:type="character" w:customStyle="1" w:styleId="Char1">
    <w:name w:val="批注框文本 Char"/>
    <w:basedOn w:val="a0"/>
    <w:link w:val="a7"/>
    <w:uiPriority w:val="99"/>
    <w:semiHidden/>
    <w:rsid w:val="003341E3"/>
    <w:rPr>
      <w:sz w:val="18"/>
      <w:szCs w:val="18"/>
    </w:rPr>
  </w:style>
  <w:style w:type="character" w:styleId="a8">
    <w:name w:val="Strong"/>
    <w:basedOn w:val="a0"/>
    <w:uiPriority w:val="22"/>
    <w:qFormat/>
    <w:rsid w:val="00611DAB"/>
    <w:rPr>
      <w:b/>
      <w:bCs/>
    </w:rPr>
  </w:style>
  <w:style w:type="paragraph" w:styleId="a9">
    <w:name w:val="Normal (Web)"/>
    <w:basedOn w:val="a"/>
    <w:uiPriority w:val="99"/>
    <w:semiHidden/>
    <w:unhideWhenUsed/>
    <w:rsid w:val="003E5F40"/>
    <w:pPr>
      <w:widowControl/>
      <w:spacing w:before="100" w:beforeAutospacing="1" w:after="100" w:afterAutospacing="1"/>
      <w:jc w:val="left"/>
    </w:pPr>
    <w:rPr>
      <w:rFonts w:ascii="宋体" w:eastAsia="宋体" w:hAnsi="宋体" w:cs="宋体"/>
      <w:kern w:val="0"/>
      <w:sz w:val="24"/>
      <w:szCs w:val="24"/>
    </w:rPr>
  </w:style>
  <w:style w:type="paragraph" w:styleId="aa">
    <w:name w:val="Normal Indent"/>
    <w:basedOn w:val="a"/>
    <w:uiPriority w:val="99"/>
    <w:rsid w:val="00684ABE"/>
    <w:pPr>
      <w:ind w:firstLineChars="200" w:firstLine="420"/>
    </w:pPr>
    <w:rPr>
      <w:rFonts w:ascii="Calibri" w:eastAsia="宋体" w:hAnsi="Calibri" w:cs="Times New Roman"/>
      <w:sz w:val="28"/>
      <w:szCs w:val="20"/>
    </w:rPr>
  </w:style>
  <w:style w:type="character" w:customStyle="1" w:styleId="1Char">
    <w:name w:val="标题 1 Char"/>
    <w:basedOn w:val="a0"/>
    <w:link w:val="1"/>
    <w:uiPriority w:val="99"/>
    <w:rsid w:val="00CB2E06"/>
    <w:rPr>
      <w:rFonts w:ascii="楷体_GB2312" w:eastAsia="楷体_GB2312" w:hAnsi="Calibri" w:cs="Times New Roman"/>
      <w:b/>
      <w:kern w:val="0"/>
      <w:sz w:val="36"/>
      <w:szCs w:val="36"/>
    </w:rPr>
  </w:style>
  <w:style w:type="table" w:styleId="ab">
    <w:name w:val="Table Grid"/>
    <w:basedOn w:val="a1"/>
    <w:uiPriority w:val="59"/>
    <w:rsid w:val="007946F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060537">
      <w:bodyDiv w:val="1"/>
      <w:marLeft w:val="0"/>
      <w:marRight w:val="0"/>
      <w:marTop w:val="0"/>
      <w:marBottom w:val="0"/>
      <w:divBdr>
        <w:top w:val="none" w:sz="0" w:space="0" w:color="auto"/>
        <w:left w:val="none" w:sz="0" w:space="0" w:color="auto"/>
        <w:bottom w:val="none" w:sz="0" w:space="0" w:color="auto"/>
        <w:right w:val="none" w:sz="0" w:space="0" w:color="auto"/>
      </w:divBdr>
      <w:divsChild>
        <w:div w:id="1820611493">
          <w:marLeft w:val="0"/>
          <w:marRight w:val="0"/>
          <w:marTop w:val="0"/>
          <w:marBottom w:val="0"/>
          <w:divBdr>
            <w:top w:val="none" w:sz="0" w:space="0" w:color="auto"/>
            <w:left w:val="none" w:sz="0" w:space="0" w:color="auto"/>
            <w:bottom w:val="none" w:sz="0" w:space="0" w:color="auto"/>
            <w:right w:val="none" w:sz="0" w:space="0" w:color="auto"/>
          </w:divBdr>
          <w:divsChild>
            <w:div w:id="957025987">
              <w:marLeft w:val="0"/>
              <w:marRight w:val="0"/>
              <w:marTop w:val="0"/>
              <w:marBottom w:val="0"/>
              <w:divBdr>
                <w:top w:val="none" w:sz="0" w:space="0" w:color="auto"/>
                <w:left w:val="none" w:sz="0" w:space="0" w:color="auto"/>
                <w:bottom w:val="none" w:sz="0" w:space="0" w:color="auto"/>
                <w:right w:val="none" w:sz="0" w:space="0" w:color="auto"/>
              </w:divBdr>
              <w:divsChild>
                <w:div w:id="870922879">
                  <w:marLeft w:val="0"/>
                  <w:marRight w:val="0"/>
                  <w:marTop w:val="0"/>
                  <w:marBottom w:val="0"/>
                  <w:divBdr>
                    <w:top w:val="none" w:sz="0" w:space="0" w:color="auto"/>
                    <w:left w:val="none" w:sz="0" w:space="0" w:color="auto"/>
                    <w:bottom w:val="none" w:sz="0" w:space="0" w:color="auto"/>
                    <w:right w:val="none" w:sz="0" w:space="0" w:color="auto"/>
                  </w:divBdr>
                  <w:divsChild>
                    <w:div w:id="1052776508">
                      <w:marLeft w:val="0"/>
                      <w:marRight w:val="0"/>
                      <w:marTop w:val="0"/>
                      <w:marBottom w:val="0"/>
                      <w:divBdr>
                        <w:top w:val="none" w:sz="0" w:space="0" w:color="auto"/>
                        <w:left w:val="none" w:sz="0" w:space="0" w:color="auto"/>
                        <w:bottom w:val="none" w:sz="0" w:space="0" w:color="auto"/>
                        <w:right w:val="none" w:sz="0" w:space="0" w:color="auto"/>
                      </w:divBdr>
                      <w:divsChild>
                        <w:div w:id="1683050123">
                          <w:marLeft w:val="0"/>
                          <w:marRight w:val="0"/>
                          <w:marTop w:val="0"/>
                          <w:marBottom w:val="0"/>
                          <w:divBdr>
                            <w:top w:val="none" w:sz="0" w:space="0" w:color="auto"/>
                            <w:left w:val="none" w:sz="0" w:space="0" w:color="auto"/>
                            <w:bottom w:val="none" w:sz="0" w:space="0" w:color="auto"/>
                            <w:right w:val="none" w:sz="0" w:space="0" w:color="auto"/>
                          </w:divBdr>
                          <w:divsChild>
                            <w:div w:id="168525135">
                              <w:marLeft w:val="0"/>
                              <w:marRight w:val="0"/>
                              <w:marTop w:val="0"/>
                              <w:marBottom w:val="0"/>
                              <w:divBdr>
                                <w:top w:val="none" w:sz="0" w:space="0" w:color="auto"/>
                                <w:left w:val="none" w:sz="0" w:space="0" w:color="auto"/>
                                <w:bottom w:val="none" w:sz="0" w:space="0" w:color="auto"/>
                                <w:right w:val="none" w:sz="0" w:space="0" w:color="auto"/>
                              </w:divBdr>
                              <w:divsChild>
                                <w:div w:id="1779984895">
                                  <w:marLeft w:val="0"/>
                                  <w:marRight w:val="0"/>
                                  <w:marTop w:val="0"/>
                                  <w:marBottom w:val="0"/>
                                  <w:divBdr>
                                    <w:top w:val="none" w:sz="0" w:space="0" w:color="auto"/>
                                    <w:left w:val="none" w:sz="0" w:space="0" w:color="auto"/>
                                    <w:bottom w:val="none" w:sz="0" w:space="0" w:color="auto"/>
                                    <w:right w:val="none" w:sz="0" w:space="0" w:color="auto"/>
                                  </w:divBdr>
                                  <w:divsChild>
                                    <w:div w:id="297690622">
                                      <w:marLeft w:val="0"/>
                                      <w:marRight w:val="0"/>
                                      <w:marTop w:val="0"/>
                                      <w:marBottom w:val="0"/>
                                      <w:divBdr>
                                        <w:top w:val="none" w:sz="0" w:space="0" w:color="auto"/>
                                        <w:left w:val="none" w:sz="0" w:space="0" w:color="auto"/>
                                        <w:bottom w:val="none" w:sz="0" w:space="0" w:color="auto"/>
                                        <w:right w:val="none" w:sz="0" w:space="0" w:color="auto"/>
                                      </w:divBdr>
                                      <w:divsChild>
                                        <w:div w:id="275986450">
                                          <w:marLeft w:val="71"/>
                                          <w:marRight w:val="71"/>
                                          <w:marTop w:val="0"/>
                                          <w:marBottom w:val="0"/>
                                          <w:divBdr>
                                            <w:top w:val="none" w:sz="0" w:space="0" w:color="auto"/>
                                            <w:left w:val="none" w:sz="0" w:space="0" w:color="auto"/>
                                            <w:bottom w:val="none" w:sz="0" w:space="0" w:color="auto"/>
                                            <w:right w:val="none" w:sz="0" w:space="0" w:color="auto"/>
                                          </w:divBdr>
                                          <w:divsChild>
                                            <w:div w:id="1421024345">
                                              <w:marLeft w:val="0"/>
                                              <w:marRight w:val="0"/>
                                              <w:marTop w:val="57"/>
                                              <w:marBottom w:val="0"/>
                                              <w:divBdr>
                                                <w:top w:val="none" w:sz="0" w:space="0" w:color="auto"/>
                                                <w:left w:val="none" w:sz="0" w:space="0" w:color="auto"/>
                                                <w:bottom w:val="none" w:sz="0" w:space="0" w:color="auto"/>
                                                <w:right w:val="none" w:sz="0" w:space="0" w:color="auto"/>
                                              </w:divBdr>
                                              <w:divsChild>
                                                <w:div w:id="1606379032">
                                                  <w:marLeft w:val="0"/>
                                                  <w:marRight w:val="0"/>
                                                  <w:marTop w:val="0"/>
                                                  <w:marBottom w:val="0"/>
                                                  <w:divBdr>
                                                    <w:top w:val="none" w:sz="0" w:space="0" w:color="auto"/>
                                                    <w:left w:val="none" w:sz="0" w:space="0" w:color="auto"/>
                                                    <w:bottom w:val="none" w:sz="0" w:space="0" w:color="auto"/>
                                                    <w:right w:val="none" w:sz="0" w:space="0" w:color="auto"/>
                                                  </w:divBdr>
                                                  <w:divsChild>
                                                    <w:div w:id="275598991">
                                                      <w:marLeft w:val="185"/>
                                                      <w:marRight w:val="185"/>
                                                      <w:marTop w:val="0"/>
                                                      <w:marBottom w:val="0"/>
                                                      <w:divBdr>
                                                        <w:top w:val="none" w:sz="0" w:space="0" w:color="auto"/>
                                                        <w:left w:val="none" w:sz="0" w:space="0" w:color="auto"/>
                                                        <w:bottom w:val="none" w:sz="0" w:space="0" w:color="auto"/>
                                                        <w:right w:val="none" w:sz="0" w:space="0" w:color="auto"/>
                                                      </w:divBdr>
                                                      <w:divsChild>
                                                        <w:div w:id="849874915">
                                                          <w:marLeft w:val="0"/>
                                                          <w:marRight w:val="0"/>
                                                          <w:marTop w:val="0"/>
                                                          <w:marBottom w:val="0"/>
                                                          <w:divBdr>
                                                            <w:top w:val="none" w:sz="0" w:space="0" w:color="auto"/>
                                                            <w:left w:val="none" w:sz="0" w:space="0" w:color="auto"/>
                                                            <w:bottom w:val="none" w:sz="0" w:space="0" w:color="auto"/>
                                                            <w:right w:val="none" w:sz="0" w:space="0" w:color="auto"/>
                                                          </w:divBdr>
                                                          <w:divsChild>
                                                            <w:div w:id="123544279">
                                                              <w:marLeft w:val="0"/>
                                                              <w:marRight w:val="0"/>
                                                              <w:marTop w:val="0"/>
                                                              <w:marBottom w:val="0"/>
                                                              <w:divBdr>
                                                                <w:top w:val="none" w:sz="0" w:space="0" w:color="auto"/>
                                                                <w:left w:val="none" w:sz="0" w:space="0" w:color="auto"/>
                                                                <w:bottom w:val="none" w:sz="0" w:space="0" w:color="auto"/>
                                                                <w:right w:val="none" w:sz="0" w:space="0" w:color="auto"/>
                                                              </w:divBdr>
                                                              <w:divsChild>
                                                                <w:div w:id="1520314061">
                                                                  <w:marLeft w:val="0"/>
                                                                  <w:marRight w:val="0"/>
                                                                  <w:marTop w:val="0"/>
                                                                  <w:marBottom w:val="0"/>
                                                                  <w:divBdr>
                                                                    <w:top w:val="none" w:sz="0" w:space="0" w:color="auto"/>
                                                                    <w:left w:val="none" w:sz="0" w:space="0" w:color="auto"/>
                                                                    <w:bottom w:val="none" w:sz="0" w:space="0" w:color="auto"/>
                                                                    <w:right w:val="none" w:sz="0" w:space="0" w:color="auto"/>
                                                                  </w:divBdr>
                                                                  <w:divsChild>
                                                                    <w:div w:id="15158707">
                                                                      <w:marLeft w:val="0"/>
                                                                      <w:marRight w:val="0"/>
                                                                      <w:marTop w:val="0"/>
                                                                      <w:marBottom w:val="0"/>
                                                                      <w:divBdr>
                                                                        <w:top w:val="none" w:sz="0" w:space="0" w:color="auto"/>
                                                                        <w:left w:val="none" w:sz="0" w:space="0" w:color="auto"/>
                                                                        <w:bottom w:val="none" w:sz="0" w:space="0" w:color="auto"/>
                                                                        <w:right w:val="none" w:sz="0" w:space="0" w:color="auto"/>
                                                                      </w:divBdr>
                                                                      <w:divsChild>
                                                                        <w:div w:id="1163395679">
                                                                          <w:marLeft w:val="171"/>
                                                                          <w:marRight w:val="171"/>
                                                                          <w:marTop w:val="171"/>
                                                                          <w:marBottom w:val="171"/>
                                                                          <w:divBdr>
                                                                            <w:top w:val="none" w:sz="0" w:space="0" w:color="auto"/>
                                                                            <w:left w:val="none" w:sz="0" w:space="0" w:color="auto"/>
                                                                            <w:bottom w:val="none" w:sz="0" w:space="0" w:color="auto"/>
                                                                            <w:right w:val="none" w:sz="0" w:space="0" w:color="auto"/>
                                                                          </w:divBdr>
                                                                          <w:divsChild>
                                                                            <w:div w:id="1484738267">
                                                                              <w:marLeft w:val="0"/>
                                                                              <w:marRight w:val="0"/>
                                                                              <w:marTop w:val="0"/>
                                                                              <w:marBottom w:val="0"/>
                                                                              <w:divBdr>
                                                                                <w:top w:val="none" w:sz="0" w:space="0" w:color="auto"/>
                                                                                <w:left w:val="none" w:sz="0" w:space="0" w:color="auto"/>
                                                                                <w:bottom w:val="none" w:sz="0" w:space="0" w:color="auto"/>
                                                                                <w:right w:val="none" w:sz="0" w:space="0" w:color="auto"/>
                                                                              </w:divBdr>
                                                                              <w:divsChild>
                                                                                <w:div w:id="1422337776">
                                                                                  <w:marLeft w:val="0"/>
                                                                                  <w:marRight w:val="0"/>
                                                                                  <w:marTop w:val="0"/>
                                                                                  <w:marBottom w:val="0"/>
                                                                                  <w:divBdr>
                                                                                    <w:top w:val="none" w:sz="0" w:space="0" w:color="auto"/>
                                                                                    <w:left w:val="none" w:sz="0" w:space="0" w:color="auto"/>
                                                                                    <w:bottom w:val="none" w:sz="0" w:space="0" w:color="auto"/>
                                                                                    <w:right w:val="none" w:sz="0" w:space="0" w:color="auto"/>
                                                                                  </w:divBdr>
                                                                                </w:div>
                                                                                <w:div w:id="965626047">
                                                                                  <w:marLeft w:val="0"/>
                                                                                  <w:marRight w:val="0"/>
                                                                                  <w:marTop w:val="0"/>
                                                                                  <w:marBottom w:val="0"/>
                                                                                  <w:divBdr>
                                                                                    <w:top w:val="none" w:sz="0" w:space="0" w:color="auto"/>
                                                                                    <w:left w:val="none" w:sz="0" w:space="0" w:color="auto"/>
                                                                                    <w:bottom w:val="none" w:sz="0" w:space="0" w:color="auto"/>
                                                                                    <w:right w:val="none" w:sz="0" w:space="0" w:color="auto"/>
                                                                                  </w:divBdr>
                                                                                  <w:divsChild>
                                                                                    <w:div w:id="14197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525794">
      <w:bodyDiv w:val="1"/>
      <w:marLeft w:val="0"/>
      <w:marRight w:val="0"/>
      <w:marTop w:val="0"/>
      <w:marBottom w:val="0"/>
      <w:divBdr>
        <w:top w:val="none" w:sz="0" w:space="0" w:color="auto"/>
        <w:left w:val="none" w:sz="0" w:space="0" w:color="auto"/>
        <w:bottom w:val="none" w:sz="0" w:space="0" w:color="auto"/>
        <w:right w:val="none" w:sz="0" w:space="0" w:color="auto"/>
      </w:divBdr>
      <w:divsChild>
        <w:div w:id="1241672245">
          <w:marLeft w:val="0"/>
          <w:marRight w:val="0"/>
          <w:marTop w:val="0"/>
          <w:marBottom w:val="0"/>
          <w:divBdr>
            <w:top w:val="none" w:sz="0" w:space="0" w:color="auto"/>
            <w:left w:val="none" w:sz="0" w:space="0" w:color="auto"/>
            <w:bottom w:val="none" w:sz="0" w:space="0" w:color="auto"/>
            <w:right w:val="none" w:sz="0" w:space="0" w:color="auto"/>
          </w:divBdr>
          <w:divsChild>
            <w:div w:id="1043561379">
              <w:marLeft w:val="0"/>
              <w:marRight w:val="0"/>
              <w:marTop w:val="0"/>
              <w:marBottom w:val="0"/>
              <w:divBdr>
                <w:top w:val="none" w:sz="0" w:space="0" w:color="auto"/>
                <w:left w:val="none" w:sz="0" w:space="0" w:color="auto"/>
                <w:bottom w:val="none" w:sz="0" w:space="0" w:color="auto"/>
                <w:right w:val="none" w:sz="0" w:space="0" w:color="auto"/>
              </w:divBdr>
              <w:divsChild>
                <w:div w:id="2119063012">
                  <w:marLeft w:val="0"/>
                  <w:marRight w:val="0"/>
                  <w:marTop w:val="0"/>
                  <w:marBottom w:val="0"/>
                  <w:divBdr>
                    <w:top w:val="none" w:sz="0" w:space="0" w:color="auto"/>
                    <w:left w:val="none" w:sz="0" w:space="0" w:color="auto"/>
                    <w:bottom w:val="none" w:sz="0" w:space="0" w:color="auto"/>
                    <w:right w:val="none" w:sz="0" w:space="0" w:color="auto"/>
                  </w:divBdr>
                  <w:divsChild>
                    <w:div w:id="207381254">
                      <w:marLeft w:val="0"/>
                      <w:marRight w:val="0"/>
                      <w:marTop w:val="0"/>
                      <w:marBottom w:val="0"/>
                      <w:divBdr>
                        <w:top w:val="none" w:sz="0" w:space="0" w:color="auto"/>
                        <w:left w:val="none" w:sz="0" w:space="0" w:color="auto"/>
                        <w:bottom w:val="none" w:sz="0" w:space="0" w:color="auto"/>
                        <w:right w:val="none" w:sz="0" w:space="0" w:color="auto"/>
                      </w:divBdr>
                      <w:divsChild>
                        <w:div w:id="669066036">
                          <w:marLeft w:val="0"/>
                          <w:marRight w:val="0"/>
                          <w:marTop w:val="0"/>
                          <w:marBottom w:val="0"/>
                          <w:divBdr>
                            <w:top w:val="none" w:sz="0" w:space="0" w:color="auto"/>
                            <w:left w:val="none" w:sz="0" w:space="0" w:color="auto"/>
                            <w:bottom w:val="none" w:sz="0" w:space="0" w:color="auto"/>
                            <w:right w:val="none" w:sz="0" w:space="0" w:color="auto"/>
                          </w:divBdr>
                          <w:divsChild>
                            <w:div w:id="1221747456">
                              <w:marLeft w:val="0"/>
                              <w:marRight w:val="0"/>
                              <w:marTop w:val="0"/>
                              <w:marBottom w:val="0"/>
                              <w:divBdr>
                                <w:top w:val="none" w:sz="0" w:space="0" w:color="auto"/>
                                <w:left w:val="none" w:sz="0" w:space="0" w:color="auto"/>
                                <w:bottom w:val="none" w:sz="0" w:space="0" w:color="auto"/>
                                <w:right w:val="none" w:sz="0" w:space="0" w:color="auto"/>
                              </w:divBdr>
                              <w:divsChild>
                                <w:div w:id="481771940">
                                  <w:marLeft w:val="0"/>
                                  <w:marRight w:val="0"/>
                                  <w:marTop w:val="0"/>
                                  <w:marBottom w:val="0"/>
                                  <w:divBdr>
                                    <w:top w:val="none" w:sz="0" w:space="0" w:color="auto"/>
                                    <w:left w:val="none" w:sz="0" w:space="0" w:color="auto"/>
                                    <w:bottom w:val="none" w:sz="0" w:space="0" w:color="auto"/>
                                    <w:right w:val="none" w:sz="0" w:space="0" w:color="auto"/>
                                  </w:divBdr>
                                  <w:divsChild>
                                    <w:div w:id="1594819101">
                                      <w:marLeft w:val="0"/>
                                      <w:marRight w:val="0"/>
                                      <w:marTop w:val="0"/>
                                      <w:marBottom w:val="0"/>
                                      <w:divBdr>
                                        <w:top w:val="none" w:sz="0" w:space="0" w:color="auto"/>
                                        <w:left w:val="none" w:sz="0" w:space="0" w:color="auto"/>
                                        <w:bottom w:val="none" w:sz="0" w:space="0" w:color="auto"/>
                                        <w:right w:val="none" w:sz="0" w:space="0" w:color="auto"/>
                                      </w:divBdr>
                                      <w:divsChild>
                                        <w:div w:id="279142379">
                                          <w:marLeft w:val="71"/>
                                          <w:marRight w:val="71"/>
                                          <w:marTop w:val="0"/>
                                          <w:marBottom w:val="0"/>
                                          <w:divBdr>
                                            <w:top w:val="none" w:sz="0" w:space="0" w:color="auto"/>
                                            <w:left w:val="none" w:sz="0" w:space="0" w:color="auto"/>
                                            <w:bottom w:val="none" w:sz="0" w:space="0" w:color="auto"/>
                                            <w:right w:val="none" w:sz="0" w:space="0" w:color="auto"/>
                                          </w:divBdr>
                                          <w:divsChild>
                                            <w:div w:id="1221164698">
                                              <w:marLeft w:val="0"/>
                                              <w:marRight w:val="0"/>
                                              <w:marTop w:val="57"/>
                                              <w:marBottom w:val="0"/>
                                              <w:divBdr>
                                                <w:top w:val="none" w:sz="0" w:space="0" w:color="auto"/>
                                                <w:left w:val="none" w:sz="0" w:space="0" w:color="auto"/>
                                                <w:bottom w:val="none" w:sz="0" w:space="0" w:color="auto"/>
                                                <w:right w:val="none" w:sz="0" w:space="0" w:color="auto"/>
                                              </w:divBdr>
                                              <w:divsChild>
                                                <w:div w:id="767391284">
                                                  <w:marLeft w:val="0"/>
                                                  <w:marRight w:val="0"/>
                                                  <w:marTop w:val="0"/>
                                                  <w:marBottom w:val="0"/>
                                                  <w:divBdr>
                                                    <w:top w:val="none" w:sz="0" w:space="0" w:color="auto"/>
                                                    <w:left w:val="none" w:sz="0" w:space="0" w:color="auto"/>
                                                    <w:bottom w:val="none" w:sz="0" w:space="0" w:color="auto"/>
                                                    <w:right w:val="none" w:sz="0" w:space="0" w:color="auto"/>
                                                  </w:divBdr>
                                                  <w:divsChild>
                                                    <w:div w:id="1915584349">
                                                      <w:marLeft w:val="185"/>
                                                      <w:marRight w:val="185"/>
                                                      <w:marTop w:val="0"/>
                                                      <w:marBottom w:val="0"/>
                                                      <w:divBdr>
                                                        <w:top w:val="none" w:sz="0" w:space="0" w:color="auto"/>
                                                        <w:left w:val="none" w:sz="0" w:space="0" w:color="auto"/>
                                                        <w:bottom w:val="none" w:sz="0" w:space="0" w:color="auto"/>
                                                        <w:right w:val="none" w:sz="0" w:space="0" w:color="auto"/>
                                                      </w:divBdr>
                                                      <w:divsChild>
                                                        <w:div w:id="1450202134">
                                                          <w:marLeft w:val="0"/>
                                                          <w:marRight w:val="0"/>
                                                          <w:marTop w:val="0"/>
                                                          <w:marBottom w:val="0"/>
                                                          <w:divBdr>
                                                            <w:top w:val="none" w:sz="0" w:space="0" w:color="auto"/>
                                                            <w:left w:val="none" w:sz="0" w:space="0" w:color="auto"/>
                                                            <w:bottom w:val="none" w:sz="0" w:space="0" w:color="auto"/>
                                                            <w:right w:val="none" w:sz="0" w:space="0" w:color="auto"/>
                                                          </w:divBdr>
                                                          <w:divsChild>
                                                            <w:div w:id="86268139">
                                                              <w:marLeft w:val="0"/>
                                                              <w:marRight w:val="0"/>
                                                              <w:marTop w:val="0"/>
                                                              <w:marBottom w:val="0"/>
                                                              <w:divBdr>
                                                                <w:top w:val="none" w:sz="0" w:space="0" w:color="auto"/>
                                                                <w:left w:val="none" w:sz="0" w:space="0" w:color="auto"/>
                                                                <w:bottom w:val="none" w:sz="0" w:space="0" w:color="auto"/>
                                                                <w:right w:val="none" w:sz="0" w:space="0" w:color="auto"/>
                                                              </w:divBdr>
                                                              <w:divsChild>
                                                                <w:div w:id="122699363">
                                                                  <w:marLeft w:val="0"/>
                                                                  <w:marRight w:val="0"/>
                                                                  <w:marTop w:val="0"/>
                                                                  <w:marBottom w:val="0"/>
                                                                  <w:divBdr>
                                                                    <w:top w:val="none" w:sz="0" w:space="0" w:color="auto"/>
                                                                    <w:left w:val="none" w:sz="0" w:space="0" w:color="auto"/>
                                                                    <w:bottom w:val="none" w:sz="0" w:space="0" w:color="auto"/>
                                                                    <w:right w:val="none" w:sz="0" w:space="0" w:color="auto"/>
                                                                  </w:divBdr>
                                                                  <w:divsChild>
                                                                    <w:div w:id="1723284187">
                                                                      <w:marLeft w:val="0"/>
                                                                      <w:marRight w:val="0"/>
                                                                      <w:marTop w:val="0"/>
                                                                      <w:marBottom w:val="0"/>
                                                                      <w:divBdr>
                                                                        <w:top w:val="none" w:sz="0" w:space="0" w:color="auto"/>
                                                                        <w:left w:val="none" w:sz="0" w:space="0" w:color="auto"/>
                                                                        <w:bottom w:val="none" w:sz="0" w:space="0" w:color="auto"/>
                                                                        <w:right w:val="none" w:sz="0" w:space="0" w:color="auto"/>
                                                                      </w:divBdr>
                                                                      <w:divsChild>
                                                                        <w:div w:id="1626811511">
                                                                          <w:marLeft w:val="171"/>
                                                                          <w:marRight w:val="171"/>
                                                                          <w:marTop w:val="171"/>
                                                                          <w:marBottom w:val="171"/>
                                                                          <w:divBdr>
                                                                            <w:top w:val="none" w:sz="0" w:space="0" w:color="auto"/>
                                                                            <w:left w:val="none" w:sz="0" w:space="0" w:color="auto"/>
                                                                            <w:bottom w:val="none" w:sz="0" w:space="0" w:color="auto"/>
                                                                            <w:right w:val="none" w:sz="0" w:space="0" w:color="auto"/>
                                                                          </w:divBdr>
                                                                          <w:divsChild>
                                                                            <w:div w:id="552931241">
                                                                              <w:marLeft w:val="0"/>
                                                                              <w:marRight w:val="0"/>
                                                                              <w:marTop w:val="0"/>
                                                                              <w:marBottom w:val="0"/>
                                                                              <w:divBdr>
                                                                                <w:top w:val="none" w:sz="0" w:space="0" w:color="auto"/>
                                                                                <w:left w:val="none" w:sz="0" w:space="0" w:color="auto"/>
                                                                                <w:bottom w:val="none" w:sz="0" w:space="0" w:color="auto"/>
                                                                                <w:right w:val="none" w:sz="0" w:space="0" w:color="auto"/>
                                                                              </w:divBdr>
                                                                              <w:divsChild>
                                                                                <w:div w:id="1862625435">
                                                                                  <w:marLeft w:val="0"/>
                                                                                  <w:marRight w:val="0"/>
                                                                                  <w:marTop w:val="0"/>
                                                                                  <w:marBottom w:val="0"/>
                                                                                  <w:divBdr>
                                                                                    <w:top w:val="none" w:sz="0" w:space="0" w:color="auto"/>
                                                                                    <w:left w:val="none" w:sz="0" w:space="0" w:color="auto"/>
                                                                                    <w:bottom w:val="none" w:sz="0" w:space="0" w:color="auto"/>
                                                                                    <w:right w:val="none" w:sz="0" w:space="0" w:color="auto"/>
                                                                                  </w:divBdr>
                                                                                </w:div>
                                                                                <w:div w:id="8481044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1345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6252158">
      <w:bodyDiv w:val="1"/>
      <w:marLeft w:val="0"/>
      <w:marRight w:val="0"/>
      <w:marTop w:val="0"/>
      <w:marBottom w:val="0"/>
      <w:divBdr>
        <w:top w:val="none" w:sz="0" w:space="0" w:color="auto"/>
        <w:left w:val="none" w:sz="0" w:space="0" w:color="auto"/>
        <w:bottom w:val="none" w:sz="0" w:space="0" w:color="auto"/>
        <w:right w:val="none" w:sz="0" w:space="0" w:color="auto"/>
      </w:divBdr>
      <w:divsChild>
        <w:div w:id="1275407358">
          <w:marLeft w:val="0"/>
          <w:marRight w:val="0"/>
          <w:marTop w:val="0"/>
          <w:marBottom w:val="0"/>
          <w:divBdr>
            <w:top w:val="none" w:sz="0" w:space="0" w:color="auto"/>
            <w:left w:val="none" w:sz="0" w:space="0" w:color="auto"/>
            <w:bottom w:val="none" w:sz="0" w:space="0" w:color="auto"/>
            <w:right w:val="none" w:sz="0" w:space="0" w:color="auto"/>
          </w:divBdr>
          <w:divsChild>
            <w:div w:id="567958480">
              <w:marLeft w:val="0"/>
              <w:marRight w:val="0"/>
              <w:marTop w:val="0"/>
              <w:marBottom w:val="0"/>
              <w:divBdr>
                <w:top w:val="none" w:sz="0" w:space="0" w:color="auto"/>
                <w:left w:val="none" w:sz="0" w:space="0" w:color="auto"/>
                <w:bottom w:val="none" w:sz="0" w:space="0" w:color="auto"/>
                <w:right w:val="none" w:sz="0" w:space="0" w:color="auto"/>
              </w:divBdr>
              <w:divsChild>
                <w:div w:id="173301197">
                  <w:marLeft w:val="0"/>
                  <w:marRight w:val="0"/>
                  <w:marTop w:val="0"/>
                  <w:marBottom w:val="0"/>
                  <w:divBdr>
                    <w:top w:val="none" w:sz="0" w:space="0" w:color="auto"/>
                    <w:left w:val="none" w:sz="0" w:space="0" w:color="auto"/>
                    <w:bottom w:val="none" w:sz="0" w:space="0" w:color="auto"/>
                    <w:right w:val="none" w:sz="0" w:space="0" w:color="auto"/>
                  </w:divBdr>
                  <w:divsChild>
                    <w:div w:id="2142307212">
                      <w:marLeft w:val="0"/>
                      <w:marRight w:val="0"/>
                      <w:marTop w:val="0"/>
                      <w:marBottom w:val="0"/>
                      <w:divBdr>
                        <w:top w:val="none" w:sz="0" w:space="0" w:color="auto"/>
                        <w:left w:val="none" w:sz="0" w:space="0" w:color="auto"/>
                        <w:bottom w:val="none" w:sz="0" w:space="0" w:color="auto"/>
                        <w:right w:val="none" w:sz="0" w:space="0" w:color="auto"/>
                      </w:divBdr>
                      <w:divsChild>
                        <w:div w:id="926960869">
                          <w:marLeft w:val="0"/>
                          <w:marRight w:val="0"/>
                          <w:marTop w:val="0"/>
                          <w:marBottom w:val="0"/>
                          <w:divBdr>
                            <w:top w:val="none" w:sz="0" w:space="0" w:color="auto"/>
                            <w:left w:val="none" w:sz="0" w:space="0" w:color="auto"/>
                            <w:bottom w:val="none" w:sz="0" w:space="0" w:color="auto"/>
                            <w:right w:val="none" w:sz="0" w:space="0" w:color="auto"/>
                          </w:divBdr>
                          <w:divsChild>
                            <w:div w:id="1475484635">
                              <w:marLeft w:val="0"/>
                              <w:marRight w:val="0"/>
                              <w:marTop w:val="0"/>
                              <w:marBottom w:val="0"/>
                              <w:divBdr>
                                <w:top w:val="none" w:sz="0" w:space="0" w:color="auto"/>
                                <w:left w:val="none" w:sz="0" w:space="0" w:color="auto"/>
                                <w:bottom w:val="none" w:sz="0" w:space="0" w:color="auto"/>
                                <w:right w:val="none" w:sz="0" w:space="0" w:color="auto"/>
                              </w:divBdr>
                              <w:divsChild>
                                <w:div w:id="1013914785">
                                  <w:marLeft w:val="0"/>
                                  <w:marRight w:val="0"/>
                                  <w:marTop w:val="0"/>
                                  <w:marBottom w:val="0"/>
                                  <w:divBdr>
                                    <w:top w:val="none" w:sz="0" w:space="0" w:color="auto"/>
                                    <w:left w:val="none" w:sz="0" w:space="0" w:color="auto"/>
                                    <w:bottom w:val="none" w:sz="0" w:space="0" w:color="auto"/>
                                    <w:right w:val="none" w:sz="0" w:space="0" w:color="auto"/>
                                  </w:divBdr>
                                  <w:divsChild>
                                    <w:div w:id="450246171">
                                      <w:marLeft w:val="0"/>
                                      <w:marRight w:val="0"/>
                                      <w:marTop w:val="0"/>
                                      <w:marBottom w:val="0"/>
                                      <w:divBdr>
                                        <w:top w:val="none" w:sz="0" w:space="0" w:color="auto"/>
                                        <w:left w:val="none" w:sz="0" w:space="0" w:color="auto"/>
                                        <w:bottom w:val="none" w:sz="0" w:space="0" w:color="auto"/>
                                        <w:right w:val="none" w:sz="0" w:space="0" w:color="auto"/>
                                      </w:divBdr>
                                      <w:divsChild>
                                        <w:div w:id="484585739">
                                          <w:marLeft w:val="75"/>
                                          <w:marRight w:val="75"/>
                                          <w:marTop w:val="0"/>
                                          <w:marBottom w:val="0"/>
                                          <w:divBdr>
                                            <w:top w:val="none" w:sz="0" w:space="0" w:color="auto"/>
                                            <w:left w:val="none" w:sz="0" w:space="0" w:color="auto"/>
                                            <w:bottom w:val="none" w:sz="0" w:space="0" w:color="auto"/>
                                            <w:right w:val="none" w:sz="0" w:space="0" w:color="auto"/>
                                          </w:divBdr>
                                          <w:divsChild>
                                            <w:div w:id="1480031538">
                                              <w:marLeft w:val="0"/>
                                              <w:marRight w:val="0"/>
                                              <w:marTop w:val="60"/>
                                              <w:marBottom w:val="0"/>
                                              <w:divBdr>
                                                <w:top w:val="none" w:sz="0" w:space="0" w:color="auto"/>
                                                <w:left w:val="none" w:sz="0" w:space="0" w:color="auto"/>
                                                <w:bottom w:val="none" w:sz="0" w:space="0" w:color="auto"/>
                                                <w:right w:val="none" w:sz="0" w:space="0" w:color="auto"/>
                                              </w:divBdr>
                                              <w:divsChild>
                                                <w:div w:id="1372680979">
                                                  <w:marLeft w:val="0"/>
                                                  <w:marRight w:val="0"/>
                                                  <w:marTop w:val="0"/>
                                                  <w:marBottom w:val="0"/>
                                                  <w:divBdr>
                                                    <w:top w:val="none" w:sz="0" w:space="0" w:color="auto"/>
                                                    <w:left w:val="none" w:sz="0" w:space="0" w:color="auto"/>
                                                    <w:bottom w:val="none" w:sz="0" w:space="0" w:color="auto"/>
                                                    <w:right w:val="none" w:sz="0" w:space="0" w:color="auto"/>
                                                  </w:divBdr>
                                                  <w:divsChild>
                                                    <w:div w:id="1868371758">
                                                      <w:marLeft w:val="195"/>
                                                      <w:marRight w:val="195"/>
                                                      <w:marTop w:val="0"/>
                                                      <w:marBottom w:val="0"/>
                                                      <w:divBdr>
                                                        <w:top w:val="none" w:sz="0" w:space="0" w:color="auto"/>
                                                        <w:left w:val="none" w:sz="0" w:space="0" w:color="auto"/>
                                                        <w:bottom w:val="none" w:sz="0" w:space="0" w:color="auto"/>
                                                        <w:right w:val="none" w:sz="0" w:space="0" w:color="auto"/>
                                                      </w:divBdr>
                                                      <w:divsChild>
                                                        <w:div w:id="1875540256">
                                                          <w:marLeft w:val="0"/>
                                                          <w:marRight w:val="0"/>
                                                          <w:marTop w:val="0"/>
                                                          <w:marBottom w:val="0"/>
                                                          <w:divBdr>
                                                            <w:top w:val="none" w:sz="0" w:space="0" w:color="auto"/>
                                                            <w:left w:val="none" w:sz="0" w:space="0" w:color="auto"/>
                                                            <w:bottom w:val="none" w:sz="0" w:space="0" w:color="auto"/>
                                                            <w:right w:val="none" w:sz="0" w:space="0" w:color="auto"/>
                                                          </w:divBdr>
                                                          <w:divsChild>
                                                            <w:div w:id="204686043">
                                                              <w:marLeft w:val="0"/>
                                                              <w:marRight w:val="0"/>
                                                              <w:marTop w:val="0"/>
                                                              <w:marBottom w:val="0"/>
                                                              <w:divBdr>
                                                                <w:top w:val="none" w:sz="0" w:space="0" w:color="auto"/>
                                                                <w:left w:val="none" w:sz="0" w:space="0" w:color="auto"/>
                                                                <w:bottom w:val="none" w:sz="0" w:space="0" w:color="auto"/>
                                                                <w:right w:val="none" w:sz="0" w:space="0" w:color="auto"/>
                                                              </w:divBdr>
                                                              <w:divsChild>
                                                                <w:div w:id="543057771">
                                                                  <w:marLeft w:val="0"/>
                                                                  <w:marRight w:val="0"/>
                                                                  <w:marTop w:val="0"/>
                                                                  <w:marBottom w:val="0"/>
                                                                  <w:divBdr>
                                                                    <w:top w:val="none" w:sz="0" w:space="0" w:color="auto"/>
                                                                    <w:left w:val="none" w:sz="0" w:space="0" w:color="auto"/>
                                                                    <w:bottom w:val="none" w:sz="0" w:space="0" w:color="auto"/>
                                                                    <w:right w:val="none" w:sz="0" w:space="0" w:color="auto"/>
                                                                  </w:divBdr>
                                                                  <w:divsChild>
                                                                    <w:div w:id="218708300">
                                                                      <w:marLeft w:val="0"/>
                                                                      <w:marRight w:val="0"/>
                                                                      <w:marTop w:val="0"/>
                                                                      <w:marBottom w:val="0"/>
                                                                      <w:divBdr>
                                                                        <w:top w:val="none" w:sz="0" w:space="0" w:color="auto"/>
                                                                        <w:left w:val="none" w:sz="0" w:space="0" w:color="auto"/>
                                                                        <w:bottom w:val="none" w:sz="0" w:space="0" w:color="auto"/>
                                                                        <w:right w:val="none" w:sz="0" w:space="0" w:color="auto"/>
                                                                      </w:divBdr>
                                                                      <w:divsChild>
                                                                        <w:div w:id="912156226">
                                                                          <w:marLeft w:val="180"/>
                                                                          <w:marRight w:val="180"/>
                                                                          <w:marTop w:val="180"/>
                                                                          <w:marBottom w:val="180"/>
                                                                          <w:divBdr>
                                                                            <w:top w:val="none" w:sz="0" w:space="0" w:color="auto"/>
                                                                            <w:left w:val="none" w:sz="0" w:space="0" w:color="auto"/>
                                                                            <w:bottom w:val="none" w:sz="0" w:space="0" w:color="auto"/>
                                                                            <w:right w:val="none" w:sz="0" w:space="0" w:color="auto"/>
                                                                          </w:divBdr>
                                                                          <w:divsChild>
                                                                            <w:div w:id="2093115692">
                                                                              <w:marLeft w:val="0"/>
                                                                              <w:marRight w:val="0"/>
                                                                              <w:marTop w:val="0"/>
                                                                              <w:marBottom w:val="0"/>
                                                                              <w:divBdr>
                                                                                <w:top w:val="none" w:sz="0" w:space="0" w:color="auto"/>
                                                                                <w:left w:val="none" w:sz="0" w:space="0" w:color="auto"/>
                                                                                <w:bottom w:val="none" w:sz="0" w:space="0" w:color="auto"/>
                                                                                <w:right w:val="none" w:sz="0" w:space="0" w:color="auto"/>
                                                                              </w:divBdr>
                                                                            </w:div>
                                                                            <w:div w:id="1488983755">
                                                                              <w:marLeft w:val="0"/>
                                                                              <w:marRight w:val="0"/>
                                                                              <w:marTop w:val="0"/>
                                                                              <w:marBottom w:val="0"/>
                                                                              <w:divBdr>
                                                                                <w:top w:val="none" w:sz="0" w:space="0" w:color="auto"/>
                                                                                <w:left w:val="none" w:sz="0" w:space="0" w:color="auto"/>
                                                                                <w:bottom w:val="none" w:sz="0" w:space="0" w:color="auto"/>
                                                                                <w:right w:val="none" w:sz="0" w:space="0" w:color="auto"/>
                                                                              </w:divBdr>
                                                                            </w:div>
                                                                            <w:div w:id="1884707066">
                                                                              <w:marLeft w:val="0"/>
                                                                              <w:marRight w:val="0"/>
                                                                              <w:marTop w:val="0"/>
                                                                              <w:marBottom w:val="0"/>
                                                                              <w:divBdr>
                                                                                <w:top w:val="none" w:sz="0" w:space="0" w:color="auto"/>
                                                                                <w:left w:val="none" w:sz="0" w:space="0" w:color="auto"/>
                                                                                <w:bottom w:val="none" w:sz="0" w:space="0" w:color="auto"/>
                                                                                <w:right w:val="none" w:sz="0" w:space="0" w:color="auto"/>
                                                                              </w:divBdr>
                                                                            </w:div>
                                                                            <w:div w:id="2123835898">
                                                                              <w:marLeft w:val="0"/>
                                                                              <w:marRight w:val="0"/>
                                                                              <w:marTop w:val="0"/>
                                                                              <w:marBottom w:val="0"/>
                                                                              <w:divBdr>
                                                                                <w:top w:val="none" w:sz="0" w:space="0" w:color="auto"/>
                                                                                <w:left w:val="none" w:sz="0" w:space="0" w:color="auto"/>
                                                                                <w:bottom w:val="none" w:sz="0" w:space="0" w:color="auto"/>
                                                                                <w:right w:val="none" w:sz="0" w:space="0" w:color="auto"/>
                                                                              </w:divBdr>
                                                                            </w:div>
                                                                            <w:div w:id="1662612078">
                                                                              <w:marLeft w:val="0"/>
                                                                              <w:marRight w:val="0"/>
                                                                              <w:marTop w:val="0"/>
                                                                              <w:marBottom w:val="0"/>
                                                                              <w:divBdr>
                                                                                <w:top w:val="none" w:sz="0" w:space="0" w:color="auto"/>
                                                                                <w:left w:val="none" w:sz="0" w:space="0" w:color="auto"/>
                                                                                <w:bottom w:val="none" w:sz="0" w:space="0" w:color="auto"/>
                                                                                <w:right w:val="none" w:sz="0" w:space="0" w:color="auto"/>
                                                                              </w:divBdr>
                                                                            </w:div>
                                                                            <w:div w:id="1253776758">
                                                                              <w:marLeft w:val="0"/>
                                                                              <w:marRight w:val="0"/>
                                                                              <w:marTop w:val="0"/>
                                                                              <w:marBottom w:val="0"/>
                                                                              <w:divBdr>
                                                                                <w:top w:val="none" w:sz="0" w:space="0" w:color="auto"/>
                                                                                <w:left w:val="none" w:sz="0" w:space="0" w:color="auto"/>
                                                                                <w:bottom w:val="none" w:sz="0" w:space="0" w:color="auto"/>
                                                                                <w:right w:val="none" w:sz="0" w:space="0" w:color="auto"/>
                                                                              </w:divBdr>
                                                                              <w:divsChild>
                                                                                <w:div w:id="4051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548693">
      <w:bodyDiv w:val="1"/>
      <w:marLeft w:val="0"/>
      <w:marRight w:val="0"/>
      <w:marTop w:val="0"/>
      <w:marBottom w:val="0"/>
      <w:divBdr>
        <w:top w:val="none" w:sz="0" w:space="0" w:color="auto"/>
        <w:left w:val="none" w:sz="0" w:space="0" w:color="auto"/>
        <w:bottom w:val="none" w:sz="0" w:space="0" w:color="auto"/>
        <w:right w:val="none" w:sz="0" w:space="0" w:color="auto"/>
      </w:divBdr>
      <w:divsChild>
        <w:div w:id="1025836805">
          <w:marLeft w:val="0"/>
          <w:marRight w:val="0"/>
          <w:marTop w:val="0"/>
          <w:marBottom w:val="0"/>
          <w:divBdr>
            <w:top w:val="none" w:sz="0" w:space="0" w:color="auto"/>
            <w:left w:val="none" w:sz="0" w:space="0" w:color="auto"/>
            <w:bottom w:val="none" w:sz="0" w:space="0" w:color="auto"/>
            <w:right w:val="none" w:sz="0" w:space="0" w:color="auto"/>
          </w:divBdr>
          <w:divsChild>
            <w:div w:id="1698045602">
              <w:marLeft w:val="0"/>
              <w:marRight w:val="0"/>
              <w:marTop w:val="0"/>
              <w:marBottom w:val="0"/>
              <w:divBdr>
                <w:top w:val="none" w:sz="0" w:space="0" w:color="auto"/>
                <w:left w:val="none" w:sz="0" w:space="0" w:color="auto"/>
                <w:bottom w:val="none" w:sz="0" w:space="0" w:color="auto"/>
                <w:right w:val="none" w:sz="0" w:space="0" w:color="auto"/>
              </w:divBdr>
              <w:divsChild>
                <w:div w:id="86116362">
                  <w:marLeft w:val="0"/>
                  <w:marRight w:val="0"/>
                  <w:marTop w:val="0"/>
                  <w:marBottom w:val="0"/>
                  <w:divBdr>
                    <w:top w:val="none" w:sz="0" w:space="0" w:color="auto"/>
                    <w:left w:val="none" w:sz="0" w:space="0" w:color="auto"/>
                    <w:bottom w:val="none" w:sz="0" w:space="0" w:color="auto"/>
                    <w:right w:val="none" w:sz="0" w:space="0" w:color="auto"/>
                  </w:divBdr>
                  <w:divsChild>
                    <w:div w:id="588005204">
                      <w:marLeft w:val="0"/>
                      <w:marRight w:val="0"/>
                      <w:marTop w:val="0"/>
                      <w:marBottom w:val="0"/>
                      <w:divBdr>
                        <w:top w:val="none" w:sz="0" w:space="0" w:color="auto"/>
                        <w:left w:val="none" w:sz="0" w:space="0" w:color="auto"/>
                        <w:bottom w:val="none" w:sz="0" w:space="0" w:color="auto"/>
                        <w:right w:val="none" w:sz="0" w:space="0" w:color="auto"/>
                      </w:divBdr>
                      <w:divsChild>
                        <w:div w:id="623461121">
                          <w:marLeft w:val="0"/>
                          <w:marRight w:val="0"/>
                          <w:marTop w:val="0"/>
                          <w:marBottom w:val="0"/>
                          <w:divBdr>
                            <w:top w:val="none" w:sz="0" w:space="0" w:color="auto"/>
                            <w:left w:val="none" w:sz="0" w:space="0" w:color="auto"/>
                            <w:bottom w:val="none" w:sz="0" w:space="0" w:color="auto"/>
                            <w:right w:val="none" w:sz="0" w:space="0" w:color="auto"/>
                          </w:divBdr>
                          <w:divsChild>
                            <w:div w:id="593129971">
                              <w:marLeft w:val="0"/>
                              <w:marRight w:val="0"/>
                              <w:marTop w:val="0"/>
                              <w:marBottom w:val="0"/>
                              <w:divBdr>
                                <w:top w:val="none" w:sz="0" w:space="0" w:color="auto"/>
                                <w:left w:val="none" w:sz="0" w:space="0" w:color="auto"/>
                                <w:bottom w:val="none" w:sz="0" w:space="0" w:color="auto"/>
                                <w:right w:val="none" w:sz="0" w:space="0" w:color="auto"/>
                              </w:divBdr>
                              <w:divsChild>
                                <w:div w:id="47076198">
                                  <w:marLeft w:val="0"/>
                                  <w:marRight w:val="0"/>
                                  <w:marTop w:val="0"/>
                                  <w:marBottom w:val="0"/>
                                  <w:divBdr>
                                    <w:top w:val="none" w:sz="0" w:space="0" w:color="auto"/>
                                    <w:left w:val="none" w:sz="0" w:space="0" w:color="auto"/>
                                    <w:bottom w:val="none" w:sz="0" w:space="0" w:color="auto"/>
                                    <w:right w:val="none" w:sz="0" w:space="0" w:color="auto"/>
                                  </w:divBdr>
                                  <w:divsChild>
                                    <w:div w:id="1214931067">
                                      <w:marLeft w:val="0"/>
                                      <w:marRight w:val="0"/>
                                      <w:marTop w:val="0"/>
                                      <w:marBottom w:val="0"/>
                                      <w:divBdr>
                                        <w:top w:val="none" w:sz="0" w:space="0" w:color="auto"/>
                                        <w:left w:val="none" w:sz="0" w:space="0" w:color="auto"/>
                                        <w:bottom w:val="none" w:sz="0" w:space="0" w:color="auto"/>
                                        <w:right w:val="none" w:sz="0" w:space="0" w:color="auto"/>
                                      </w:divBdr>
                                      <w:divsChild>
                                        <w:div w:id="1517310533">
                                          <w:marLeft w:val="71"/>
                                          <w:marRight w:val="71"/>
                                          <w:marTop w:val="0"/>
                                          <w:marBottom w:val="0"/>
                                          <w:divBdr>
                                            <w:top w:val="none" w:sz="0" w:space="0" w:color="auto"/>
                                            <w:left w:val="none" w:sz="0" w:space="0" w:color="auto"/>
                                            <w:bottom w:val="none" w:sz="0" w:space="0" w:color="auto"/>
                                            <w:right w:val="none" w:sz="0" w:space="0" w:color="auto"/>
                                          </w:divBdr>
                                          <w:divsChild>
                                            <w:div w:id="66457830">
                                              <w:marLeft w:val="0"/>
                                              <w:marRight w:val="0"/>
                                              <w:marTop w:val="57"/>
                                              <w:marBottom w:val="0"/>
                                              <w:divBdr>
                                                <w:top w:val="none" w:sz="0" w:space="0" w:color="auto"/>
                                                <w:left w:val="none" w:sz="0" w:space="0" w:color="auto"/>
                                                <w:bottom w:val="none" w:sz="0" w:space="0" w:color="auto"/>
                                                <w:right w:val="none" w:sz="0" w:space="0" w:color="auto"/>
                                              </w:divBdr>
                                              <w:divsChild>
                                                <w:div w:id="1455832775">
                                                  <w:marLeft w:val="0"/>
                                                  <w:marRight w:val="0"/>
                                                  <w:marTop w:val="0"/>
                                                  <w:marBottom w:val="0"/>
                                                  <w:divBdr>
                                                    <w:top w:val="none" w:sz="0" w:space="0" w:color="auto"/>
                                                    <w:left w:val="none" w:sz="0" w:space="0" w:color="auto"/>
                                                    <w:bottom w:val="none" w:sz="0" w:space="0" w:color="auto"/>
                                                    <w:right w:val="none" w:sz="0" w:space="0" w:color="auto"/>
                                                  </w:divBdr>
                                                  <w:divsChild>
                                                    <w:div w:id="1195192008">
                                                      <w:marLeft w:val="185"/>
                                                      <w:marRight w:val="185"/>
                                                      <w:marTop w:val="0"/>
                                                      <w:marBottom w:val="0"/>
                                                      <w:divBdr>
                                                        <w:top w:val="none" w:sz="0" w:space="0" w:color="auto"/>
                                                        <w:left w:val="none" w:sz="0" w:space="0" w:color="auto"/>
                                                        <w:bottom w:val="none" w:sz="0" w:space="0" w:color="auto"/>
                                                        <w:right w:val="none" w:sz="0" w:space="0" w:color="auto"/>
                                                      </w:divBdr>
                                                      <w:divsChild>
                                                        <w:div w:id="1280722320">
                                                          <w:marLeft w:val="0"/>
                                                          <w:marRight w:val="0"/>
                                                          <w:marTop w:val="0"/>
                                                          <w:marBottom w:val="0"/>
                                                          <w:divBdr>
                                                            <w:top w:val="none" w:sz="0" w:space="0" w:color="auto"/>
                                                            <w:left w:val="none" w:sz="0" w:space="0" w:color="auto"/>
                                                            <w:bottom w:val="none" w:sz="0" w:space="0" w:color="auto"/>
                                                            <w:right w:val="none" w:sz="0" w:space="0" w:color="auto"/>
                                                          </w:divBdr>
                                                          <w:divsChild>
                                                            <w:div w:id="545485043">
                                                              <w:marLeft w:val="0"/>
                                                              <w:marRight w:val="0"/>
                                                              <w:marTop w:val="0"/>
                                                              <w:marBottom w:val="0"/>
                                                              <w:divBdr>
                                                                <w:top w:val="none" w:sz="0" w:space="0" w:color="auto"/>
                                                                <w:left w:val="none" w:sz="0" w:space="0" w:color="auto"/>
                                                                <w:bottom w:val="none" w:sz="0" w:space="0" w:color="auto"/>
                                                                <w:right w:val="none" w:sz="0" w:space="0" w:color="auto"/>
                                                              </w:divBdr>
                                                              <w:divsChild>
                                                                <w:div w:id="1569419553">
                                                                  <w:marLeft w:val="0"/>
                                                                  <w:marRight w:val="0"/>
                                                                  <w:marTop w:val="0"/>
                                                                  <w:marBottom w:val="0"/>
                                                                  <w:divBdr>
                                                                    <w:top w:val="none" w:sz="0" w:space="0" w:color="auto"/>
                                                                    <w:left w:val="none" w:sz="0" w:space="0" w:color="auto"/>
                                                                    <w:bottom w:val="none" w:sz="0" w:space="0" w:color="auto"/>
                                                                    <w:right w:val="none" w:sz="0" w:space="0" w:color="auto"/>
                                                                  </w:divBdr>
                                                                  <w:divsChild>
                                                                    <w:div w:id="815031786">
                                                                      <w:marLeft w:val="0"/>
                                                                      <w:marRight w:val="0"/>
                                                                      <w:marTop w:val="0"/>
                                                                      <w:marBottom w:val="0"/>
                                                                      <w:divBdr>
                                                                        <w:top w:val="none" w:sz="0" w:space="0" w:color="auto"/>
                                                                        <w:left w:val="none" w:sz="0" w:space="0" w:color="auto"/>
                                                                        <w:bottom w:val="none" w:sz="0" w:space="0" w:color="auto"/>
                                                                        <w:right w:val="none" w:sz="0" w:space="0" w:color="auto"/>
                                                                      </w:divBdr>
                                                                      <w:divsChild>
                                                                        <w:div w:id="1745640102">
                                                                          <w:marLeft w:val="143"/>
                                                                          <w:marRight w:val="143"/>
                                                                          <w:marTop w:val="143"/>
                                                                          <w:marBottom w:val="143"/>
                                                                          <w:divBdr>
                                                                            <w:top w:val="none" w:sz="0" w:space="0" w:color="auto"/>
                                                                            <w:left w:val="none" w:sz="0" w:space="0" w:color="auto"/>
                                                                            <w:bottom w:val="none" w:sz="0" w:space="0" w:color="auto"/>
                                                                            <w:right w:val="none" w:sz="0" w:space="0" w:color="auto"/>
                                                                          </w:divBdr>
                                                                          <w:divsChild>
                                                                            <w:div w:id="10526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3375615">
      <w:bodyDiv w:val="1"/>
      <w:marLeft w:val="0"/>
      <w:marRight w:val="0"/>
      <w:marTop w:val="0"/>
      <w:marBottom w:val="0"/>
      <w:divBdr>
        <w:top w:val="none" w:sz="0" w:space="0" w:color="auto"/>
        <w:left w:val="none" w:sz="0" w:space="0" w:color="auto"/>
        <w:bottom w:val="none" w:sz="0" w:space="0" w:color="auto"/>
        <w:right w:val="none" w:sz="0" w:space="0" w:color="auto"/>
      </w:divBdr>
    </w:div>
    <w:div w:id="171403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stpay.com.c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B66E3-1C8D-4F12-9DBF-4C066F259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沈颖慧</dc:creator>
  <cp:lastModifiedBy>池翰婷</cp:lastModifiedBy>
  <cp:revision>9</cp:revision>
  <dcterms:created xsi:type="dcterms:W3CDTF">2014-05-23T12:29:00Z</dcterms:created>
  <dcterms:modified xsi:type="dcterms:W3CDTF">2014-05-27T03:20:00Z</dcterms:modified>
</cp:coreProperties>
</file>